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10E" w:rsidRDefault="0011110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人员信息：</w:t>
      </w:r>
    </w:p>
    <w:p w:rsidR="0011110E" w:rsidRDefault="0011110E">
      <w:pPr>
        <w:rPr>
          <w:lang w:val="en"/>
        </w:rPr>
      </w:pPr>
      <w:r>
        <w:rPr>
          <w:rFonts w:hint="eastAsia"/>
        </w:rPr>
        <w:t>姓名：</w:t>
      </w:r>
      <w:bookmarkStart w:id="1" w:name="PO_userName"/>
      <w:r>
        <w:rPr>
          <w:lang w:val="en"/>
        </w:rPr>
        <w:t xml:space="preserve"> </w:t>
      </w:r>
      <w:permStart w:id="1205276330" w:edGrp="everyone"/>
      <w:r>
        <w:rPr>
          <w:lang w:val="en"/>
        </w:rPr>
        <w:t xml:space="preserve"> </w:t>
      </w:r>
      <w:r>
        <w:rPr>
          <w:rFonts w:hint="eastAsia"/>
        </w:rPr>
        <w:t xml:space="preserve"> </w:t>
      </w:r>
      <w:r>
        <w:rPr>
          <w:lang w:val="en"/>
        </w:rPr>
        <w:t>123</w:t>
      </w:r>
      <w:r>
        <w:t xml:space="preserve"> </w:t>
      </w:r>
      <w:r>
        <w:rPr>
          <w:lang w:val="en"/>
        </w:rPr>
        <w:t xml:space="preserve"> </w:t>
      </w:r>
      <w:permEnd w:id="1205276330"/>
      <w:r>
        <w:rPr>
          <w:lang w:val="en"/>
        </w:rPr>
        <w:t xml:space="preserve"> </w:t>
      </w:r>
      <w:bookmarkEnd w:id="1"/>
    </w:p>
    <w:p w:rsidR="0011110E" w:rsidRDefault="0011110E">
      <w:pPr>
        <w:rPr>
          <w:lang w:val="en"/>
        </w:rPr>
      </w:pPr>
      <w:r>
        <w:rPr>
          <w:rFonts w:hint="eastAsia"/>
        </w:rPr>
        <w:t>部门：</w:t>
      </w:r>
      <w:bookmarkStart w:id="2" w:name="PO_deptName"/>
      <w:r>
        <w:rPr>
          <w:lang w:val="en"/>
        </w:rPr>
        <w:t xml:space="preserve"> </w:t>
      </w:r>
      <w:permStart w:id="515916714" w:edGrp="everyone"/>
      <w:r>
        <w:rPr>
          <w:lang w:val="en"/>
        </w:rPr>
        <w:t xml:space="preserve"> </w:t>
      </w:r>
      <w:r>
        <w:rPr>
          <w:rFonts w:hint="eastAsia"/>
        </w:rPr>
        <w:t xml:space="preserve"> </w:t>
      </w:r>
      <w:r>
        <w:rPr>
          <w:lang w:val="en"/>
        </w:rPr>
        <w:t>abc</w:t>
      </w:r>
      <w:r>
        <w:rPr>
          <w:rFonts w:hint="eastAsia"/>
        </w:rPr>
        <w:t xml:space="preserve"> </w:t>
      </w:r>
      <w:r>
        <w:rPr>
          <w:lang w:val="en"/>
        </w:rPr>
        <w:t xml:space="preserve"> </w:t>
      </w:r>
      <w:permEnd w:id="515916714"/>
      <w:r>
        <w:rPr>
          <w:lang w:val="en"/>
        </w:rPr>
        <w:t xml:space="preserve"> </w:t>
      </w:r>
      <w:bookmarkEnd w:id="2"/>
    </w:p>
    <w:p w:rsidR="0011110E" w:rsidRDefault="0011110E">
      <w:pPr>
        <w:rPr>
          <w:rFonts w:ascii="Times New Roman" w:eastAsia="宋体" w:hAnsi="Times New Roman" w:hint="eastAsia"/>
          <w:color w:val="000000"/>
          <w:kern w:val="0"/>
          <w:sz w:val="24"/>
          <w:szCs w:val="24"/>
          <w:u w:val="single" w:color="000000"/>
        </w:rPr>
      </w:pPr>
      <w:r>
        <w:rPr>
          <w:rFonts w:hint="eastAsia"/>
        </w:rPr>
        <w:t>测试：</w:t>
      </w:r>
      <w:r>
        <w:rPr>
          <w:rFonts w:ascii="Times New Roman" w:eastAsia="宋体" w:hAnsi="Times New Roman"/>
          <w:color w:val="000000"/>
          <w:kern w:val="0"/>
          <w:sz w:val="24"/>
          <w:szCs w:val="24"/>
          <w:u w:val="single" w:color="000000"/>
        </w:rPr>
        <w:t xml:space="preserve"> </w:t>
      </w:r>
      <w:bookmarkStart w:id="3" w:name="PO_test"/>
      <w:r>
        <w:rPr>
          <w:rFonts w:ascii="Times New Roman" w:eastAsia="宋体" w:hAnsi="Times New Roman"/>
          <w:color w:val="000000"/>
          <w:kern w:val="0"/>
          <w:sz w:val="24"/>
          <w:szCs w:val="24"/>
          <w:u w:val="single" w:color="000000"/>
          <w:lang w:val="en"/>
        </w:rPr>
        <w:t xml:space="preserve"> </w:t>
      </w:r>
      <w:permStart w:id="1886022352" w:edGrp="everyone"/>
      <w:r>
        <w:rPr>
          <w:rFonts w:ascii="Times New Roman" w:eastAsia="宋体" w:hAnsi="Times New Roman"/>
          <w:color w:val="000000"/>
          <w:kern w:val="0"/>
          <w:sz w:val="24"/>
          <w:szCs w:val="24"/>
          <w:u w:val="single" w:color="000000"/>
          <w:lang w:val="en"/>
        </w:rPr>
        <w:t xml:space="preserve"> </w:t>
      </w:r>
      <w:r>
        <w:rPr>
          <w:rFonts w:ascii="Times New Roman" w:eastAsia="宋体" w:hAnsi="Times New Roman"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Times New Roman" w:eastAsia="宋体" w:hAnsi="Times New Roman"/>
          <w:color w:val="000000"/>
          <w:kern w:val="0"/>
          <w:sz w:val="24"/>
          <w:szCs w:val="24"/>
          <w:u w:val="single" w:color="000000"/>
          <w:lang w:val="en"/>
        </w:rPr>
        <w:t>456789</w:t>
      </w:r>
      <w:r>
        <w:rPr>
          <w:rFonts w:ascii="Times New Roman" w:eastAsia="宋体" w:hAnsi="Times New Roman"/>
          <w:color w:val="000000"/>
          <w:kern w:val="0"/>
          <w:sz w:val="24"/>
          <w:szCs w:val="24"/>
          <w:u w:val="single" w:color="000000"/>
        </w:rPr>
        <w:t xml:space="preserve">  </w:t>
      </w:r>
      <w:r>
        <w:rPr>
          <w:rFonts w:ascii="Times New Roman" w:eastAsia="宋体" w:hAnsi="Times New Roman"/>
          <w:color w:val="000000"/>
          <w:kern w:val="0"/>
          <w:sz w:val="24"/>
          <w:szCs w:val="24"/>
          <w:u w:val="single" w:color="000000"/>
          <w:lang w:val="en"/>
        </w:rPr>
        <w:t xml:space="preserve"> </w:t>
      </w:r>
      <w:permEnd w:id="1886022352"/>
      <w:r>
        <w:rPr>
          <w:rFonts w:ascii="Times New Roman" w:eastAsia="宋体" w:hAnsi="Times New Roman"/>
          <w:color w:val="000000"/>
          <w:kern w:val="0"/>
          <w:sz w:val="24"/>
          <w:szCs w:val="24"/>
          <w:u w:val="single" w:color="000000"/>
          <w:lang w:val="en"/>
        </w:rPr>
        <w:t xml:space="preserve"> </w:t>
      </w:r>
      <w:bookmarkEnd w:id="3"/>
      <w:r>
        <w:rPr>
          <w:rFonts w:ascii="Times New Roman" w:eastAsia="宋体" w:hAnsi="Times New Roman"/>
          <w:color w:val="000000"/>
          <w:kern w:val="0"/>
          <w:sz w:val="24"/>
          <w:szCs w:val="24"/>
          <w:u w:val="single" w:color="000000"/>
        </w:rPr>
        <w:t xml:space="preserve"> </w:t>
      </w:r>
    </w:p>
    <w:p w:rsidR="0011110E" w:rsidRDefault="0011110E">
      <w:pPr>
        <w:rPr>
          <w:rFonts w:ascii="Times New Roman" w:eastAsia="宋体" w:hAnsi="Times New Roman" w:hint="eastAsia"/>
          <w:color w:val="000000"/>
          <w:kern w:val="0"/>
          <w:sz w:val="24"/>
          <w:szCs w:val="24"/>
          <w:u w:val="single" w:color="000000"/>
        </w:rPr>
      </w:pPr>
    </w:p>
    <w:p w:rsidR="0011110E" w:rsidRDefault="0011110E">
      <w:pPr>
        <w:spacing w:before="100" w:beforeAutospacing="1" w:after="100" w:afterAutospacing="1" w:line="360" w:lineRule="auto"/>
        <w:ind w:firstLineChars="200" w:firstLine="562"/>
        <w:rPr>
          <w:rFonts w:ascii="宋体" w:eastAsia="宋体" w:hAnsi="宋体" w:cs="宋体"/>
          <w:kern w:val="0"/>
          <w:sz w:val="24"/>
          <w:szCs w:val="24"/>
        </w:rPr>
      </w:pPr>
      <w:bookmarkStart w:id="4" w:name="PO_test2"/>
      <w:r>
        <w:rPr>
          <w:rFonts w:ascii="仿宋" w:eastAsia="仿宋" w:hAnsi="仿宋" w:cs="Arial"/>
          <w:b/>
          <w:bCs/>
          <w:sz w:val="28"/>
          <w:szCs w:val="28"/>
          <w:lang w:val="en"/>
        </w:rPr>
        <w:t xml:space="preserve"> </w:t>
      </w:r>
      <w:permStart w:id="1918786909" w:edGrp="everyone"/>
      <w:r>
        <w:rPr>
          <w:rFonts w:ascii="仿宋" w:eastAsia="仿宋" w:hAnsi="仿宋" w:cs="Arial"/>
          <w:b/>
          <w:bCs/>
          <w:sz w:val="28"/>
          <w:szCs w:val="28"/>
          <w:lang w:val="en"/>
        </w:rPr>
        <w:t xml:space="preserve"> </w:t>
      </w:r>
      <w:r>
        <w:rPr>
          <w:rFonts w:ascii="仿宋" w:eastAsia="仿宋" w:hAnsi="仿宋" w:cs="Arial" w:hint="eastAsia"/>
          <w:b/>
          <w:bCs/>
          <w:sz w:val="28"/>
          <w:szCs w:val="28"/>
        </w:rPr>
        <w:t>分期付款</w:t>
      </w:r>
      <w:r>
        <w:rPr>
          <w:rFonts w:ascii="仿宋" w:eastAsia="仿宋" w:hAnsi="仿宋" w:cs="Arial" w:hint="eastAsia"/>
          <w:sz w:val="28"/>
          <w:szCs w:val="28"/>
        </w:rPr>
        <w:t>：本合同生效且乙方向甲方提供符合规定的发票之日起</w:t>
      </w:r>
      <w:r>
        <w:rPr>
          <w:rFonts w:ascii="仿宋" w:eastAsia="仿宋" w:hAnsi="Cambria" w:cs="Arial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Cambria" w:cs="Arial"/>
          <w:sz w:val="28"/>
          <w:szCs w:val="28"/>
          <w:u w:val="single"/>
          <w:lang w:val="en"/>
        </w:rPr>
        <w:t>15</w:t>
      </w:r>
      <w:r>
        <w:rPr>
          <w:rFonts w:ascii="仿宋" w:eastAsia="仿宋" w:hAnsi="Cambria" w:cs="Arial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cs="Arial" w:hint="eastAsia"/>
          <w:sz w:val="28"/>
          <w:szCs w:val="28"/>
        </w:rPr>
        <w:t>日内，甲方向乙方支付合同总额的</w:t>
      </w:r>
      <w:bookmarkStart w:id="5" w:name="PO_test3"/>
      <w:r>
        <w:rPr>
          <w:rFonts w:ascii="仿宋" w:eastAsia="仿宋" w:hAnsi="仿宋" w:cs="Arial"/>
          <w:sz w:val="28"/>
          <w:szCs w:val="28"/>
          <w:lang w:val="en"/>
        </w:rPr>
        <w:t xml:space="preserve">  </w:t>
      </w:r>
      <w:r>
        <w:rPr>
          <w:rFonts w:ascii="仿宋" w:eastAsia="仿宋" w:hAnsi="Cambria" w:cs="Arial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Cambria" w:cs="Arial"/>
          <w:sz w:val="28"/>
          <w:szCs w:val="28"/>
          <w:u w:val="single"/>
          <w:lang w:val="en"/>
        </w:rPr>
        <w:t xml:space="preserve">18  </w:t>
      </w:r>
      <w:bookmarkEnd w:id="5"/>
      <w:r>
        <w:rPr>
          <w:rFonts w:ascii="仿宋" w:eastAsia="仿宋" w:hAnsi="Cambria" w:cs="Arial" w:hint="eastAsia"/>
          <w:sz w:val="28"/>
          <w:szCs w:val="28"/>
        </w:rPr>
        <w:t>%，即人民币</w:t>
      </w:r>
      <w:r>
        <w:rPr>
          <w:rFonts w:ascii="仿宋" w:eastAsia="仿宋" w:hAnsi="Cambria" w:cs="Arial" w:hint="eastAsia"/>
          <w:sz w:val="28"/>
          <w:szCs w:val="28"/>
          <w:u w:val="single"/>
        </w:rPr>
        <w:t xml:space="preserve">  一万五千元整   </w:t>
      </w:r>
      <w:r>
        <w:rPr>
          <w:rFonts w:ascii="仿宋" w:eastAsia="仿宋" w:hAnsi="仿宋" w:cs="Arial" w:hint="eastAsia"/>
          <w:sz w:val="28"/>
          <w:szCs w:val="28"/>
        </w:rPr>
        <w:t>（小写：</w:t>
      </w:r>
      <w:r>
        <w:rPr>
          <w:rFonts w:ascii="仿宋" w:eastAsia="仿宋" w:hAnsi="Cambria" w:cs="Arial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cs="Arial" w:hint="eastAsia"/>
          <w:sz w:val="28"/>
          <w:szCs w:val="28"/>
          <w:u w:val="single"/>
        </w:rPr>
        <w:t>￥</w:t>
      </w:r>
      <w:bookmarkStart w:id="6" w:name="PO_test4"/>
      <w:r>
        <w:rPr>
          <w:rFonts w:ascii="仿宋" w:eastAsia="仿宋" w:hAnsi="仿宋" w:cs="Arial"/>
          <w:sz w:val="28"/>
          <w:szCs w:val="28"/>
          <w:u w:val="single"/>
          <w:lang w:val="en"/>
        </w:rPr>
        <w:t xml:space="preserve">  </w:t>
      </w:r>
      <w:r>
        <w:rPr>
          <w:rFonts w:ascii="仿宋" w:eastAsia="仿宋" w:hAnsi="Cambria" w:cs="Arial"/>
          <w:sz w:val="28"/>
          <w:szCs w:val="28"/>
          <w:u w:val="single"/>
          <w:lang w:val="en"/>
        </w:rPr>
        <w:t xml:space="preserve">18000.00  </w:t>
      </w:r>
      <w:bookmarkEnd w:id="6"/>
      <w:r>
        <w:rPr>
          <w:rFonts w:ascii="仿宋" w:eastAsia="仿宋" w:hAnsi="仿宋" w:cs="Arial" w:hint="eastAsia"/>
          <w:sz w:val="28"/>
          <w:szCs w:val="28"/>
          <w:u w:val="single"/>
        </w:rPr>
        <w:t>元</w:t>
      </w:r>
      <w:r>
        <w:rPr>
          <w:rFonts w:ascii="仿宋" w:eastAsia="仿宋" w:hAnsi="仿宋" w:cs="Arial" w:hint="eastAsia"/>
          <w:sz w:val="28"/>
          <w:szCs w:val="28"/>
        </w:rPr>
        <w:t>），余款按照进度验收后支付。</w:t>
      </w:r>
    </w:p>
    <w:p w:rsidR="0011110E" w:rsidRDefault="0011110E">
      <w:pPr>
        <w:rPr>
          <w:rFonts w:hint="eastAsia"/>
          <w:lang w:val="en"/>
        </w:rPr>
      </w:pPr>
      <w:r>
        <w:rPr>
          <w:lang w:val="en"/>
        </w:rPr>
        <w:t xml:space="preserve"> </w:t>
      </w:r>
      <w:permEnd w:id="1918786909"/>
      <w:r>
        <w:rPr>
          <w:lang w:val="en"/>
        </w:rPr>
        <w:t xml:space="preserve"> </w:t>
      </w:r>
      <w:bookmarkEnd w:id="4"/>
      <w:ins w:id="7" w:author="测试" w:date="2022-01-14T18:31:00Z">
        <w:r>
          <w:rPr>
            <w:rFonts w:hint="eastAsia"/>
            <w:lang w:val="en"/>
          </w:rPr>
          <w:t>测试新增内容</w:t>
        </w:r>
      </w:ins>
    </w:p>
    <w:sectPr w:rsidR="0011110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E0788"/>
    <w:multiLevelType w:val="multilevel"/>
    <w:tmpl w:val="194E0788"/>
    <w:lvl w:ilvl="0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>
      <w:start w:val="1"/>
      <w:numFmt w:val="lowerRoman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>
    <w:nsid w:val="1CCA271B"/>
    <w:multiLevelType w:val="multilevel"/>
    <w:tmpl w:val="1CCA271B"/>
    <w:lvl w:ilvl="0">
      <w:start w:val="1"/>
      <w:numFmt w:val="lowerLetter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761710F0"/>
    <w:multiLevelType w:val="multilevel"/>
    <w:tmpl w:val="761710F0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07"/>
    <w:rsid w:val="00015F1E"/>
    <w:rsid w:val="000623BF"/>
    <w:rsid w:val="00071BF3"/>
    <w:rsid w:val="000833F7"/>
    <w:rsid w:val="000B3720"/>
    <w:rsid w:val="000B59F4"/>
    <w:rsid w:val="0011110E"/>
    <w:rsid w:val="00112B24"/>
    <w:rsid w:val="001259EC"/>
    <w:rsid w:val="00151FB9"/>
    <w:rsid w:val="00154DDE"/>
    <w:rsid w:val="00173D99"/>
    <w:rsid w:val="00192601"/>
    <w:rsid w:val="001B327A"/>
    <w:rsid w:val="001D4B44"/>
    <w:rsid w:val="001E14D9"/>
    <w:rsid w:val="001F275C"/>
    <w:rsid w:val="002103D2"/>
    <w:rsid w:val="002660B8"/>
    <w:rsid w:val="002A6AD1"/>
    <w:rsid w:val="002B5E63"/>
    <w:rsid w:val="00326AA4"/>
    <w:rsid w:val="00352DF4"/>
    <w:rsid w:val="003631F3"/>
    <w:rsid w:val="003D7D63"/>
    <w:rsid w:val="004475C5"/>
    <w:rsid w:val="0046719E"/>
    <w:rsid w:val="00470BB0"/>
    <w:rsid w:val="0048526F"/>
    <w:rsid w:val="004D7137"/>
    <w:rsid w:val="00572AF1"/>
    <w:rsid w:val="0057336C"/>
    <w:rsid w:val="005A364C"/>
    <w:rsid w:val="005A76A8"/>
    <w:rsid w:val="005C5DC7"/>
    <w:rsid w:val="005E33B9"/>
    <w:rsid w:val="00626193"/>
    <w:rsid w:val="00641B41"/>
    <w:rsid w:val="00646BA3"/>
    <w:rsid w:val="00680B60"/>
    <w:rsid w:val="006A5646"/>
    <w:rsid w:val="006D2340"/>
    <w:rsid w:val="006D7233"/>
    <w:rsid w:val="00703818"/>
    <w:rsid w:val="007223EF"/>
    <w:rsid w:val="00753002"/>
    <w:rsid w:val="00766010"/>
    <w:rsid w:val="00787003"/>
    <w:rsid w:val="007E3BB7"/>
    <w:rsid w:val="008432B5"/>
    <w:rsid w:val="00894268"/>
    <w:rsid w:val="008A6459"/>
    <w:rsid w:val="008B4C81"/>
    <w:rsid w:val="008C2BE7"/>
    <w:rsid w:val="00905B8D"/>
    <w:rsid w:val="00906F8E"/>
    <w:rsid w:val="00937C2F"/>
    <w:rsid w:val="00943598"/>
    <w:rsid w:val="00985FA4"/>
    <w:rsid w:val="00A12437"/>
    <w:rsid w:val="00A427E9"/>
    <w:rsid w:val="00A52BFE"/>
    <w:rsid w:val="00A5529C"/>
    <w:rsid w:val="00A5601B"/>
    <w:rsid w:val="00A736F8"/>
    <w:rsid w:val="00AD24AC"/>
    <w:rsid w:val="00AE1294"/>
    <w:rsid w:val="00B056C3"/>
    <w:rsid w:val="00B42C88"/>
    <w:rsid w:val="00B42F99"/>
    <w:rsid w:val="00B47500"/>
    <w:rsid w:val="00B600BF"/>
    <w:rsid w:val="00B673B3"/>
    <w:rsid w:val="00B75F1F"/>
    <w:rsid w:val="00B8794A"/>
    <w:rsid w:val="00BA051F"/>
    <w:rsid w:val="00BE0BB4"/>
    <w:rsid w:val="00BE398B"/>
    <w:rsid w:val="00C31B97"/>
    <w:rsid w:val="00C941E4"/>
    <w:rsid w:val="00CB0FD7"/>
    <w:rsid w:val="00CC4BE6"/>
    <w:rsid w:val="00D02017"/>
    <w:rsid w:val="00D02FFB"/>
    <w:rsid w:val="00D07713"/>
    <w:rsid w:val="00D31816"/>
    <w:rsid w:val="00D32F53"/>
    <w:rsid w:val="00D359A3"/>
    <w:rsid w:val="00D51FA7"/>
    <w:rsid w:val="00D73A16"/>
    <w:rsid w:val="00DC4B21"/>
    <w:rsid w:val="00E341A6"/>
    <w:rsid w:val="00E52307"/>
    <w:rsid w:val="00EB450B"/>
    <w:rsid w:val="00EF58D4"/>
    <w:rsid w:val="00EF7135"/>
    <w:rsid w:val="00F16929"/>
    <w:rsid w:val="00F6620C"/>
    <w:rsid w:val="00F85F37"/>
    <w:rsid w:val="00FA4EF3"/>
    <w:rsid w:val="00FC6FE9"/>
    <w:rsid w:val="00FD2FFF"/>
    <w:rsid w:val="00FD4DB9"/>
    <w:rsid w:val="00FD6D39"/>
    <w:rsid w:val="5D7FD981"/>
    <w:rsid w:val="6E23523B"/>
    <w:rsid w:val="C337AF39"/>
    <w:rsid w:val="CEFCB62B"/>
    <w:rsid w:val="E97D468B"/>
    <w:rsid w:val="FEBF5A7A"/>
    <w:rsid w:val="FF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unhideWhenUsed="0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Pr>
      <w:rFonts w:eastAsia="仿宋_GB2312"/>
      <w:kern w:val="2"/>
      <w:sz w:val="32"/>
      <w:szCs w:val="22"/>
    </w:rPr>
  </w:style>
  <w:style w:type="paragraph" w:styleId="1">
    <w:name w:val="heading 1"/>
    <w:basedOn w:val="a"/>
    <w:next w:val="a"/>
    <w:link w:val="1Char"/>
    <w:qFormat/>
    <w:pPr>
      <w:pageBreakBefore/>
      <w:numPr>
        <w:numId w:val="1"/>
      </w:numPr>
      <w:tabs>
        <w:tab w:val="left" w:pos="432"/>
      </w:tabs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Lines/>
      <w:numPr>
        <w:ilvl w:val="1"/>
        <w:numId w:val="1"/>
      </w:numPr>
      <w:tabs>
        <w:tab w:val="left" w:pos="576"/>
      </w:tabs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720"/>
      </w:tabs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tabs>
        <w:tab w:val="left" w:pos="864"/>
      </w:tabs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2"/>
      </w:numPr>
      <w:tabs>
        <w:tab w:val="left" w:pos="1584"/>
        <w:tab w:val="left" w:pos="4773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宋体" w:hAnsi="宋体"/>
      <w:b/>
      <w:bCs/>
      <w:kern w:val="44"/>
      <w:sz w:val="28"/>
      <w:szCs w:val="28"/>
    </w:rPr>
  </w:style>
  <w:style w:type="character" w:customStyle="1" w:styleId="2Char">
    <w:name w:val="标题 2 Char"/>
    <w:link w:val="2"/>
    <w:rPr>
      <w:rFonts w:ascii="宋体" w:hAnsi="宋体" w:cs="Times New Roman"/>
      <w:b/>
      <w:bCs/>
      <w:kern w:val="2"/>
      <w:sz w:val="21"/>
      <w:szCs w:val="28"/>
    </w:rPr>
  </w:style>
  <w:style w:type="character" w:customStyle="1" w:styleId="3Char">
    <w:name w:val="标题 3 Char"/>
    <w:link w:val="3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link w:val="5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link w:val="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Pr>
      <w:rFonts w:ascii="Arial" w:eastAsia="黑体" w:hAnsi="Arial"/>
      <w:kern w:val="2"/>
      <w:sz w:val="21"/>
      <w:szCs w:val="21"/>
    </w:rPr>
  </w:style>
  <w:style w:type="paragraph" w:styleId="a3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30">
    <w:name w:val="toc 3"/>
    <w:basedOn w:val="a"/>
    <w:next w:val="a"/>
    <w:uiPriority w:val="39"/>
    <w:qFormat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link w:val="a4"/>
    <w:uiPriority w:val="99"/>
    <w:rPr>
      <w:rFonts w:eastAsia="仿宋_GB2312"/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Pr>
      <w:rFonts w:eastAsia="仿宋_GB2312"/>
      <w:kern w:val="2"/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0">
    <w:name w:val="toc 2"/>
    <w:basedOn w:val="a"/>
    <w:next w:val="a"/>
    <w:uiPriority w:val="39"/>
    <w:qFormat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a6">
    <w:name w:val="Title"/>
    <w:basedOn w:val="a"/>
    <w:link w:val="Char1"/>
    <w:qFormat/>
    <w:pPr>
      <w:tabs>
        <w:tab w:val="left" w:pos="720"/>
      </w:tabs>
      <w:spacing w:before="240" w:after="60"/>
      <w:ind w:left="720" w:hanging="720"/>
      <w:jc w:val="center"/>
      <w:outlineLvl w:val="0"/>
    </w:pPr>
    <w:rPr>
      <w:rFonts w:ascii="Arial" w:eastAsia="宋体" w:hAnsi="Arial"/>
      <w:b/>
      <w:bCs/>
      <w:szCs w:val="32"/>
    </w:rPr>
  </w:style>
  <w:style w:type="character" w:customStyle="1" w:styleId="Char1">
    <w:name w:val="标题 Char"/>
    <w:link w:val="a6"/>
    <w:rPr>
      <w:rFonts w:ascii="Arial" w:hAnsi="Arial" w:cs="Arial"/>
      <w:b/>
      <w:bCs/>
      <w:kern w:val="2"/>
      <w:sz w:val="32"/>
      <w:szCs w:val="32"/>
    </w:rPr>
  </w:style>
  <w:style w:type="character" w:styleId="a7">
    <w:name w:val="Strong"/>
    <w:qFormat/>
    <w:rPr>
      <w:b/>
      <w:bCs/>
    </w:rPr>
  </w:style>
  <w:style w:type="character" w:styleId="a8">
    <w:name w:val="Emphasis"/>
    <w:qFormat/>
    <w:rPr>
      <w:i w:val="0"/>
      <w:iCs w:val="0"/>
      <w:color w:val="CC0000"/>
    </w:rPr>
  </w:style>
  <w:style w:type="paragraph" w:customStyle="1" w:styleId="a9">
    <w:name w:val="段落正文"/>
    <w:basedOn w:val="a"/>
    <w:qFormat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1">
    <w:name w:val="标题3"/>
    <w:basedOn w:val="aa"/>
    <w:link w:val="3Char0"/>
    <w:qFormat/>
    <w:pPr>
      <w:tabs>
        <w:tab w:val="left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paragraph" w:styleId="aa">
    <w:name w:val="List Paragraph"/>
    <w:basedOn w:val="a"/>
    <w:link w:val="Char2"/>
    <w:qFormat/>
    <w:pPr>
      <w:ind w:firstLineChars="200" w:firstLine="420"/>
    </w:pPr>
    <w:rPr>
      <w:rFonts w:eastAsia="宋体"/>
      <w:sz w:val="21"/>
    </w:rPr>
  </w:style>
  <w:style w:type="character" w:customStyle="1" w:styleId="Char2">
    <w:name w:val="列出段落 Char"/>
    <w:link w:val="aa"/>
    <w:rPr>
      <w:kern w:val="2"/>
      <w:sz w:val="21"/>
      <w:szCs w:val="22"/>
    </w:rPr>
  </w:style>
  <w:style w:type="character" w:customStyle="1" w:styleId="3Char0">
    <w:name w:val="标题3 Char"/>
    <w:link w:val="31"/>
    <w:rPr>
      <w:b/>
      <w:kern w:val="2"/>
      <w:sz w:val="24"/>
      <w:szCs w:val="22"/>
    </w:rPr>
  </w:style>
  <w:style w:type="paragraph" w:customStyle="1" w:styleId="21">
    <w:name w:val="小2"/>
    <w:basedOn w:val="a"/>
    <w:link w:val="2Char0"/>
    <w:qFormat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1"/>
    <w:rPr>
      <w:rFonts w:ascii="Times New Roman" w:hAnsi="Times New Roman"/>
      <w:kern w:val="2"/>
      <w:sz w:val="21"/>
      <w:szCs w:val="24"/>
    </w:rPr>
  </w:style>
  <w:style w:type="paragraph" w:customStyle="1" w:styleId="11">
    <w:name w:val="小1"/>
    <w:basedOn w:val="a"/>
    <w:link w:val="1Char0"/>
    <w:qFormat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1"/>
    <w:link w:val="111Char"/>
    <w:qFormat/>
    <w:pPr>
      <w:tabs>
        <w:tab w:val="left" w:pos="1413"/>
      </w:tabs>
      <w:ind w:left="1413" w:hanging="420"/>
    </w:pPr>
  </w:style>
  <w:style w:type="character" w:customStyle="1" w:styleId="111Char">
    <w:name w:val="111 Char"/>
    <w:link w:val="11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1"/>
    <w:link w:val="222Char"/>
    <w:qFormat/>
    <w:pPr>
      <w:tabs>
        <w:tab w:val="left" w:pos="840"/>
      </w:tabs>
      <w:ind w:left="840" w:hanging="420"/>
    </w:pPr>
  </w:style>
  <w:style w:type="character" w:customStyle="1" w:styleId="222Char">
    <w:name w:val="222 Char"/>
    <w:link w:val="222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1"/>
    <w:link w:val="333Char"/>
    <w:qFormat/>
    <w:pPr>
      <w:ind w:left="1890" w:hanging="420"/>
    </w:pPr>
  </w:style>
  <w:style w:type="character" w:customStyle="1" w:styleId="333Char">
    <w:name w:val="333 Char"/>
    <w:link w:val="333"/>
    <w:rPr>
      <w:rFonts w:ascii="Times New Roman" w:hAnsi="Times New Roman"/>
      <w:kern w:val="2"/>
      <w:sz w:val="21"/>
      <w:szCs w:val="24"/>
    </w:rPr>
  </w:style>
  <w:style w:type="paragraph" w:customStyle="1" w:styleId="ab">
    <w:name w:val="示例×："/>
    <w:basedOn w:val="1"/>
    <w:link w:val="Char3"/>
    <w:qFormat/>
    <w:pPr>
      <w:numPr>
        <w:numId w:val="0"/>
      </w:numPr>
      <w:tabs>
        <w:tab w:val="left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3">
    <w:name w:val="示例×： Char"/>
    <w:link w:val="ab"/>
    <w:rPr>
      <w:rFonts w:ascii="宋体" w:hAnsi="宋体"/>
      <w:sz w:val="18"/>
      <w:szCs w:val="18"/>
    </w:rPr>
  </w:style>
  <w:style w:type="paragraph" w:customStyle="1" w:styleId="ac">
    <w:name w:val="附录公式"/>
    <w:basedOn w:val="a"/>
    <w:next w:val="a"/>
    <w:link w:val="Char4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kern w:val="0"/>
      <w:sz w:val="21"/>
      <w:szCs w:val="20"/>
      <w:lang w:val="en-US" w:eastAsia="zh-CN"/>
    </w:rPr>
  </w:style>
  <w:style w:type="character" w:customStyle="1" w:styleId="Char4">
    <w:name w:val="附录公式 Char"/>
    <w:link w:val="ac"/>
    <w:rPr>
      <w:rFonts w:ascii="宋体" w:hAnsi="Times New Roman"/>
      <w:sz w:val="21"/>
      <w:lang w:val="en-US" w:eastAsia="zh-CN"/>
    </w:rPr>
  </w:style>
  <w:style w:type="paragraph" w:customStyle="1" w:styleId="ad">
    <w:name w:val="附录公式编号制表符"/>
    <w:basedOn w:val="a"/>
    <w:next w:val="a"/>
    <w:qFormat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kern w:val="0"/>
      <w:sz w:val="21"/>
      <w:szCs w:val="20"/>
      <w:lang w:val="en-US" w:eastAsia="zh-CN"/>
    </w:rPr>
  </w:style>
  <w:style w:type="paragraph" w:customStyle="1" w:styleId="ae">
    <w:name w:val="附录数字编号列项（二级）"/>
    <w:link w:val="Char5"/>
    <w:qFormat/>
    <w:pPr>
      <w:tabs>
        <w:tab w:val="left" w:pos="840"/>
      </w:tabs>
      <w:ind w:left="839" w:hanging="419"/>
    </w:pPr>
    <w:rPr>
      <w:rFonts w:ascii="宋体" w:hAnsi="Times New Roman"/>
      <w:sz w:val="21"/>
    </w:rPr>
  </w:style>
  <w:style w:type="character" w:customStyle="1" w:styleId="Char5">
    <w:name w:val="附录数字编号列项（二级） Char"/>
    <w:link w:val="ae"/>
    <w:rPr>
      <w:rFonts w:ascii="宋体" w:hAnsi="Times New Roman"/>
      <w:sz w:val="21"/>
      <w:lang w:bidi="ar-SA"/>
    </w:rPr>
  </w:style>
  <w:style w:type="paragraph" w:customStyle="1" w:styleId="af">
    <w:name w:val="附录字母编号列项（一级）"/>
    <w:qFormat/>
    <w:pPr>
      <w:tabs>
        <w:tab w:val="left" w:pos="839"/>
      </w:tabs>
      <w:ind w:left="839" w:hanging="419"/>
    </w:pPr>
    <w:rPr>
      <w:rFonts w:ascii="宋体" w:hAnsi="Times New Roman"/>
      <w:sz w:val="21"/>
    </w:rPr>
  </w:style>
  <w:style w:type="paragraph" w:customStyle="1" w:styleId="af0">
    <w:name w:val="示例后文字"/>
    <w:basedOn w:val="a"/>
    <w:next w:val="a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kern w:val="0"/>
      <w:sz w:val="18"/>
      <w:szCs w:val="20"/>
      <w:lang w:val="en-US" w:eastAsia="zh-CN"/>
    </w:rPr>
  </w:style>
  <w:style w:type="paragraph" w:customStyle="1" w:styleId="af1">
    <w:name w:val="首示例"/>
    <w:next w:val="a"/>
    <w:link w:val="Char6"/>
    <w:qFormat/>
    <w:pPr>
      <w:tabs>
        <w:tab w:val="left" w:pos="360"/>
        <w:tab w:val="left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6">
    <w:name w:val="首示例 Char"/>
    <w:link w:val="af1"/>
    <w:rPr>
      <w:rFonts w:ascii="宋体" w:hAnsi="宋体"/>
      <w:kern w:val="2"/>
      <w:sz w:val="18"/>
      <w:szCs w:val="18"/>
      <w:lang w:bidi="ar-SA"/>
    </w:rPr>
  </w:style>
  <w:style w:type="paragraph" w:customStyle="1" w:styleId="af2">
    <w:name w:val="图的脚注"/>
    <w:next w:val="a"/>
    <w:qFormat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f3">
    <w:name w:val="正文公式编号制表符"/>
    <w:basedOn w:val="a"/>
    <w:next w:val="a"/>
    <w:qFormat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kern w:val="0"/>
      <w:sz w:val="21"/>
      <w:szCs w:val="20"/>
      <w:lang w:val="en-US" w:eastAsia="zh-CN"/>
    </w:rPr>
  </w:style>
  <w:style w:type="paragraph" w:customStyle="1" w:styleId="af4">
    <w:name w:val="小标题"/>
    <w:basedOn w:val="a"/>
    <w:link w:val="Char7"/>
    <w:qFormat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7">
    <w:name w:val="小标题 Char"/>
    <w:link w:val="af4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pPr>
      <w:numPr>
        <w:numId w:val="3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pPr>
      <w:tabs>
        <w:tab w:val="left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pPr>
      <w:numPr>
        <w:ilvl w:val="0"/>
        <w:numId w:val="0"/>
      </w:numPr>
      <w:tabs>
        <w:tab w:val="clear" w:pos="576"/>
      </w:tabs>
    </w:pPr>
  </w:style>
  <w:style w:type="character" w:customStyle="1" w:styleId="12Char">
    <w:name w:val="1标题2 Char"/>
    <w:link w:val="12"/>
    <w:rPr>
      <w:rFonts w:ascii="宋体" w:hAnsi="宋体"/>
      <w:b/>
      <w:bCs/>
      <w:kern w:val="2"/>
      <w:sz w:val="21"/>
      <w:szCs w:val="28"/>
    </w:rPr>
  </w:style>
  <w:style w:type="paragraph" w:customStyle="1" w:styleId="13">
    <w:name w:val="样式1"/>
    <w:basedOn w:val="02"/>
    <w:link w:val="1Char1"/>
    <w:qFormat/>
    <w:pPr>
      <w:ind w:left="0" w:firstLine="0"/>
    </w:pPr>
  </w:style>
  <w:style w:type="character" w:customStyle="1" w:styleId="1Char1">
    <w:name w:val="样式1 Char"/>
    <w:link w:val="13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Pr>
      <w:rFonts w:ascii="宋体" w:hAnsi="宋体"/>
      <w:bCs/>
      <w:kern w:val="2"/>
      <w:sz w:val="21"/>
      <w:szCs w:val="28"/>
    </w:rPr>
  </w:style>
  <w:style w:type="paragraph" w:customStyle="1" w:styleId="22">
    <w:name w:val="样式2"/>
    <w:basedOn w:val="01"/>
    <w:link w:val="2Char1"/>
    <w:qFormat/>
    <w:pPr>
      <w:numPr>
        <w:numId w:val="0"/>
      </w:numPr>
      <w:ind w:right="210"/>
    </w:pPr>
  </w:style>
  <w:style w:type="character" w:customStyle="1" w:styleId="2Char1">
    <w:name w:val="样式2 Char"/>
    <w:link w:val="22"/>
    <w:rPr>
      <w:rFonts w:ascii="宋体" w:hAnsi="宋体"/>
      <w:b/>
      <w:kern w:val="2"/>
      <w:sz w:val="21"/>
      <w:szCs w:val="28"/>
    </w:rPr>
  </w:style>
  <w:style w:type="paragraph" w:styleId="TOC">
    <w:name w:val="TOC Heading"/>
    <w:basedOn w:val="1"/>
    <w:next w:val="a"/>
    <w:uiPriority w:val="39"/>
    <w:qFormat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unhideWhenUsed="0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Pr>
      <w:rFonts w:eastAsia="仿宋_GB2312"/>
      <w:kern w:val="2"/>
      <w:sz w:val="32"/>
      <w:szCs w:val="22"/>
    </w:rPr>
  </w:style>
  <w:style w:type="paragraph" w:styleId="1">
    <w:name w:val="heading 1"/>
    <w:basedOn w:val="a"/>
    <w:next w:val="a"/>
    <w:link w:val="1Char"/>
    <w:qFormat/>
    <w:pPr>
      <w:pageBreakBefore/>
      <w:numPr>
        <w:numId w:val="1"/>
      </w:numPr>
      <w:tabs>
        <w:tab w:val="left" w:pos="432"/>
      </w:tabs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Lines/>
      <w:numPr>
        <w:ilvl w:val="1"/>
        <w:numId w:val="1"/>
      </w:numPr>
      <w:tabs>
        <w:tab w:val="left" w:pos="576"/>
      </w:tabs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720"/>
      </w:tabs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tabs>
        <w:tab w:val="left" w:pos="864"/>
      </w:tabs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2"/>
      </w:numPr>
      <w:tabs>
        <w:tab w:val="left" w:pos="1584"/>
        <w:tab w:val="left" w:pos="4773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宋体" w:hAnsi="宋体"/>
      <w:b/>
      <w:bCs/>
      <w:kern w:val="44"/>
      <w:sz w:val="28"/>
      <w:szCs w:val="28"/>
    </w:rPr>
  </w:style>
  <w:style w:type="character" w:customStyle="1" w:styleId="2Char">
    <w:name w:val="标题 2 Char"/>
    <w:link w:val="2"/>
    <w:rPr>
      <w:rFonts w:ascii="宋体" w:hAnsi="宋体" w:cs="Times New Roman"/>
      <w:b/>
      <w:bCs/>
      <w:kern w:val="2"/>
      <w:sz w:val="21"/>
      <w:szCs w:val="28"/>
    </w:rPr>
  </w:style>
  <w:style w:type="character" w:customStyle="1" w:styleId="3Char">
    <w:name w:val="标题 3 Char"/>
    <w:link w:val="3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link w:val="5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link w:val="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Pr>
      <w:rFonts w:ascii="Arial" w:eastAsia="黑体" w:hAnsi="Arial"/>
      <w:kern w:val="2"/>
      <w:sz w:val="21"/>
      <w:szCs w:val="21"/>
    </w:rPr>
  </w:style>
  <w:style w:type="paragraph" w:styleId="a3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30">
    <w:name w:val="toc 3"/>
    <w:basedOn w:val="a"/>
    <w:next w:val="a"/>
    <w:uiPriority w:val="39"/>
    <w:qFormat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link w:val="a4"/>
    <w:uiPriority w:val="99"/>
    <w:rPr>
      <w:rFonts w:eastAsia="仿宋_GB2312"/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Pr>
      <w:rFonts w:eastAsia="仿宋_GB2312"/>
      <w:kern w:val="2"/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0">
    <w:name w:val="toc 2"/>
    <w:basedOn w:val="a"/>
    <w:next w:val="a"/>
    <w:uiPriority w:val="39"/>
    <w:qFormat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a6">
    <w:name w:val="Title"/>
    <w:basedOn w:val="a"/>
    <w:link w:val="Char1"/>
    <w:qFormat/>
    <w:pPr>
      <w:tabs>
        <w:tab w:val="left" w:pos="720"/>
      </w:tabs>
      <w:spacing w:before="240" w:after="60"/>
      <w:ind w:left="720" w:hanging="720"/>
      <w:jc w:val="center"/>
      <w:outlineLvl w:val="0"/>
    </w:pPr>
    <w:rPr>
      <w:rFonts w:ascii="Arial" w:eastAsia="宋体" w:hAnsi="Arial"/>
      <w:b/>
      <w:bCs/>
      <w:szCs w:val="32"/>
    </w:rPr>
  </w:style>
  <w:style w:type="character" w:customStyle="1" w:styleId="Char1">
    <w:name w:val="标题 Char"/>
    <w:link w:val="a6"/>
    <w:rPr>
      <w:rFonts w:ascii="Arial" w:hAnsi="Arial" w:cs="Arial"/>
      <w:b/>
      <w:bCs/>
      <w:kern w:val="2"/>
      <w:sz w:val="32"/>
      <w:szCs w:val="32"/>
    </w:rPr>
  </w:style>
  <w:style w:type="character" w:styleId="a7">
    <w:name w:val="Strong"/>
    <w:qFormat/>
    <w:rPr>
      <w:b/>
      <w:bCs/>
    </w:rPr>
  </w:style>
  <w:style w:type="character" w:styleId="a8">
    <w:name w:val="Emphasis"/>
    <w:qFormat/>
    <w:rPr>
      <w:i w:val="0"/>
      <w:iCs w:val="0"/>
      <w:color w:val="CC0000"/>
    </w:rPr>
  </w:style>
  <w:style w:type="paragraph" w:customStyle="1" w:styleId="a9">
    <w:name w:val="段落正文"/>
    <w:basedOn w:val="a"/>
    <w:qFormat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1">
    <w:name w:val="标题3"/>
    <w:basedOn w:val="aa"/>
    <w:link w:val="3Char0"/>
    <w:qFormat/>
    <w:pPr>
      <w:tabs>
        <w:tab w:val="left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paragraph" w:styleId="aa">
    <w:name w:val="List Paragraph"/>
    <w:basedOn w:val="a"/>
    <w:link w:val="Char2"/>
    <w:qFormat/>
    <w:pPr>
      <w:ind w:firstLineChars="200" w:firstLine="420"/>
    </w:pPr>
    <w:rPr>
      <w:rFonts w:eastAsia="宋体"/>
      <w:sz w:val="21"/>
    </w:rPr>
  </w:style>
  <w:style w:type="character" w:customStyle="1" w:styleId="Char2">
    <w:name w:val="列出段落 Char"/>
    <w:link w:val="aa"/>
    <w:rPr>
      <w:kern w:val="2"/>
      <w:sz w:val="21"/>
      <w:szCs w:val="22"/>
    </w:rPr>
  </w:style>
  <w:style w:type="character" w:customStyle="1" w:styleId="3Char0">
    <w:name w:val="标题3 Char"/>
    <w:link w:val="31"/>
    <w:rPr>
      <w:b/>
      <w:kern w:val="2"/>
      <w:sz w:val="24"/>
      <w:szCs w:val="22"/>
    </w:rPr>
  </w:style>
  <w:style w:type="paragraph" w:customStyle="1" w:styleId="21">
    <w:name w:val="小2"/>
    <w:basedOn w:val="a"/>
    <w:link w:val="2Char0"/>
    <w:qFormat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1"/>
    <w:rPr>
      <w:rFonts w:ascii="Times New Roman" w:hAnsi="Times New Roman"/>
      <w:kern w:val="2"/>
      <w:sz w:val="21"/>
      <w:szCs w:val="24"/>
    </w:rPr>
  </w:style>
  <w:style w:type="paragraph" w:customStyle="1" w:styleId="11">
    <w:name w:val="小1"/>
    <w:basedOn w:val="a"/>
    <w:link w:val="1Char0"/>
    <w:qFormat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1"/>
    <w:link w:val="111Char"/>
    <w:qFormat/>
    <w:pPr>
      <w:tabs>
        <w:tab w:val="left" w:pos="1413"/>
      </w:tabs>
      <w:ind w:left="1413" w:hanging="420"/>
    </w:pPr>
  </w:style>
  <w:style w:type="character" w:customStyle="1" w:styleId="111Char">
    <w:name w:val="111 Char"/>
    <w:link w:val="11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1"/>
    <w:link w:val="222Char"/>
    <w:qFormat/>
    <w:pPr>
      <w:tabs>
        <w:tab w:val="left" w:pos="840"/>
      </w:tabs>
      <w:ind w:left="840" w:hanging="420"/>
    </w:pPr>
  </w:style>
  <w:style w:type="character" w:customStyle="1" w:styleId="222Char">
    <w:name w:val="222 Char"/>
    <w:link w:val="222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1"/>
    <w:link w:val="333Char"/>
    <w:qFormat/>
    <w:pPr>
      <w:ind w:left="1890" w:hanging="420"/>
    </w:pPr>
  </w:style>
  <w:style w:type="character" w:customStyle="1" w:styleId="333Char">
    <w:name w:val="333 Char"/>
    <w:link w:val="333"/>
    <w:rPr>
      <w:rFonts w:ascii="Times New Roman" w:hAnsi="Times New Roman"/>
      <w:kern w:val="2"/>
      <w:sz w:val="21"/>
      <w:szCs w:val="24"/>
    </w:rPr>
  </w:style>
  <w:style w:type="paragraph" w:customStyle="1" w:styleId="ab">
    <w:name w:val="示例×："/>
    <w:basedOn w:val="1"/>
    <w:link w:val="Char3"/>
    <w:qFormat/>
    <w:pPr>
      <w:numPr>
        <w:numId w:val="0"/>
      </w:numPr>
      <w:tabs>
        <w:tab w:val="left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3">
    <w:name w:val="示例×： Char"/>
    <w:link w:val="ab"/>
    <w:rPr>
      <w:rFonts w:ascii="宋体" w:hAnsi="宋体"/>
      <w:sz w:val="18"/>
      <w:szCs w:val="18"/>
    </w:rPr>
  </w:style>
  <w:style w:type="paragraph" w:customStyle="1" w:styleId="ac">
    <w:name w:val="附录公式"/>
    <w:basedOn w:val="a"/>
    <w:next w:val="a"/>
    <w:link w:val="Char4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kern w:val="0"/>
      <w:sz w:val="21"/>
      <w:szCs w:val="20"/>
      <w:lang w:val="en-US" w:eastAsia="zh-CN"/>
    </w:rPr>
  </w:style>
  <w:style w:type="character" w:customStyle="1" w:styleId="Char4">
    <w:name w:val="附录公式 Char"/>
    <w:link w:val="ac"/>
    <w:rPr>
      <w:rFonts w:ascii="宋体" w:hAnsi="Times New Roman"/>
      <w:sz w:val="21"/>
      <w:lang w:val="en-US" w:eastAsia="zh-CN"/>
    </w:rPr>
  </w:style>
  <w:style w:type="paragraph" w:customStyle="1" w:styleId="ad">
    <w:name w:val="附录公式编号制表符"/>
    <w:basedOn w:val="a"/>
    <w:next w:val="a"/>
    <w:qFormat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kern w:val="0"/>
      <w:sz w:val="21"/>
      <w:szCs w:val="20"/>
      <w:lang w:val="en-US" w:eastAsia="zh-CN"/>
    </w:rPr>
  </w:style>
  <w:style w:type="paragraph" w:customStyle="1" w:styleId="ae">
    <w:name w:val="附录数字编号列项（二级）"/>
    <w:link w:val="Char5"/>
    <w:qFormat/>
    <w:pPr>
      <w:tabs>
        <w:tab w:val="left" w:pos="840"/>
      </w:tabs>
      <w:ind w:left="839" w:hanging="419"/>
    </w:pPr>
    <w:rPr>
      <w:rFonts w:ascii="宋体" w:hAnsi="Times New Roman"/>
      <w:sz w:val="21"/>
    </w:rPr>
  </w:style>
  <w:style w:type="character" w:customStyle="1" w:styleId="Char5">
    <w:name w:val="附录数字编号列项（二级） Char"/>
    <w:link w:val="ae"/>
    <w:rPr>
      <w:rFonts w:ascii="宋体" w:hAnsi="Times New Roman"/>
      <w:sz w:val="21"/>
      <w:lang w:bidi="ar-SA"/>
    </w:rPr>
  </w:style>
  <w:style w:type="paragraph" w:customStyle="1" w:styleId="af">
    <w:name w:val="附录字母编号列项（一级）"/>
    <w:qFormat/>
    <w:pPr>
      <w:tabs>
        <w:tab w:val="left" w:pos="839"/>
      </w:tabs>
      <w:ind w:left="839" w:hanging="419"/>
    </w:pPr>
    <w:rPr>
      <w:rFonts w:ascii="宋体" w:hAnsi="Times New Roman"/>
      <w:sz w:val="21"/>
    </w:rPr>
  </w:style>
  <w:style w:type="paragraph" w:customStyle="1" w:styleId="af0">
    <w:name w:val="示例后文字"/>
    <w:basedOn w:val="a"/>
    <w:next w:val="a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kern w:val="0"/>
      <w:sz w:val="18"/>
      <w:szCs w:val="20"/>
      <w:lang w:val="en-US" w:eastAsia="zh-CN"/>
    </w:rPr>
  </w:style>
  <w:style w:type="paragraph" w:customStyle="1" w:styleId="af1">
    <w:name w:val="首示例"/>
    <w:next w:val="a"/>
    <w:link w:val="Char6"/>
    <w:qFormat/>
    <w:pPr>
      <w:tabs>
        <w:tab w:val="left" w:pos="360"/>
        <w:tab w:val="left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6">
    <w:name w:val="首示例 Char"/>
    <w:link w:val="af1"/>
    <w:rPr>
      <w:rFonts w:ascii="宋体" w:hAnsi="宋体"/>
      <w:kern w:val="2"/>
      <w:sz w:val="18"/>
      <w:szCs w:val="18"/>
      <w:lang w:bidi="ar-SA"/>
    </w:rPr>
  </w:style>
  <w:style w:type="paragraph" w:customStyle="1" w:styleId="af2">
    <w:name w:val="图的脚注"/>
    <w:next w:val="a"/>
    <w:qFormat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f3">
    <w:name w:val="正文公式编号制表符"/>
    <w:basedOn w:val="a"/>
    <w:next w:val="a"/>
    <w:qFormat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kern w:val="0"/>
      <w:sz w:val="21"/>
      <w:szCs w:val="20"/>
      <w:lang w:val="en-US" w:eastAsia="zh-CN"/>
    </w:rPr>
  </w:style>
  <w:style w:type="paragraph" w:customStyle="1" w:styleId="af4">
    <w:name w:val="小标题"/>
    <w:basedOn w:val="a"/>
    <w:link w:val="Char7"/>
    <w:qFormat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7">
    <w:name w:val="小标题 Char"/>
    <w:link w:val="af4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pPr>
      <w:numPr>
        <w:numId w:val="3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pPr>
      <w:tabs>
        <w:tab w:val="left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pPr>
      <w:numPr>
        <w:ilvl w:val="0"/>
        <w:numId w:val="0"/>
      </w:numPr>
      <w:tabs>
        <w:tab w:val="clear" w:pos="576"/>
      </w:tabs>
    </w:pPr>
  </w:style>
  <w:style w:type="character" w:customStyle="1" w:styleId="12Char">
    <w:name w:val="1标题2 Char"/>
    <w:link w:val="12"/>
    <w:rPr>
      <w:rFonts w:ascii="宋体" w:hAnsi="宋体"/>
      <w:b/>
      <w:bCs/>
      <w:kern w:val="2"/>
      <w:sz w:val="21"/>
      <w:szCs w:val="28"/>
    </w:rPr>
  </w:style>
  <w:style w:type="paragraph" w:customStyle="1" w:styleId="13">
    <w:name w:val="样式1"/>
    <w:basedOn w:val="02"/>
    <w:link w:val="1Char1"/>
    <w:qFormat/>
    <w:pPr>
      <w:ind w:left="0" w:firstLine="0"/>
    </w:pPr>
  </w:style>
  <w:style w:type="character" w:customStyle="1" w:styleId="1Char1">
    <w:name w:val="样式1 Char"/>
    <w:link w:val="13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Pr>
      <w:rFonts w:ascii="宋体" w:hAnsi="宋体"/>
      <w:bCs/>
      <w:kern w:val="2"/>
      <w:sz w:val="21"/>
      <w:szCs w:val="28"/>
    </w:rPr>
  </w:style>
  <w:style w:type="paragraph" w:customStyle="1" w:styleId="22">
    <w:name w:val="样式2"/>
    <w:basedOn w:val="01"/>
    <w:link w:val="2Char1"/>
    <w:qFormat/>
    <w:pPr>
      <w:numPr>
        <w:numId w:val="0"/>
      </w:numPr>
      <w:ind w:right="210"/>
    </w:pPr>
  </w:style>
  <w:style w:type="character" w:customStyle="1" w:styleId="2Char1">
    <w:name w:val="样式2 Char"/>
    <w:link w:val="22"/>
    <w:rPr>
      <w:rFonts w:ascii="宋体" w:hAnsi="宋体"/>
      <w:b/>
      <w:kern w:val="2"/>
      <w:sz w:val="21"/>
      <w:szCs w:val="28"/>
    </w:rPr>
  </w:style>
  <w:style w:type="paragraph" w:styleId="TOC">
    <w:name w:val="TOC Heading"/>
    <w:basedOn w:val="1"/>
    <w:next w:val="a"/>
    <w:uiPriority w:val="39"/>
    <w:qFormat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Lenovo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人员信息：</dc:title>
  <dc:creator>somebody</dc:creator>
  <cp:lastModifiedBy>张佚名</cp:lastModifiedBy>
  <cp:revision>2</cp:revision>
  <dcterms:created xsi:type="dcterms:W3CDTF">2022-01-17T03:10:00Z</dcterms:created>
  <dcterms:modified xsi:type="dcterms:W3CDTF">2022-01-17T03:10:00Z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</Properties>
</file>