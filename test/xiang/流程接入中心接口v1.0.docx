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55" w:rsidRDefault="00D01F7D">
      <w:pPr>
        <w:pStyle w:val="a6"/>
      </w:pPr>
      <w:r>
        <w:rPr>
          <w:rFonts w:hint="eastAsia"/>
        </w:rPr>
        <w:t>流程接入中心说明书</w:t>
      </w:r>
    </w:p>
    <w:p w:rsidR="00FE3855" w:rsidRDefault="00D01F7D">
      <w:pPr>
        <w:pStyle w:val="2"/>
      </w:pPr>
      <w:r>
        <w:rPr>
          <w:rFonts w:hint="eastAsia"/>
        </w:rPr>
        <w:t>公共参数</w:t>
      </w:r>
      <w:ins w:id="0" w:author="张三" w:date="2019-04-02T14:13:00Z">
        <w:r>
          <w:rPr>
            <w:rFonts w:hint="eastAsia"/>
          </w:rPr>
          <w:t>111111</w:t>
        </w:r>
      </w:ins>
    </w:p>
    <w:p w:rsidR="00FE3855" w:rsidRDefault="00D01F7D">
      <w:r>
        <w:rPr>
          <w:rFonts w:hint="eastAsia"/>
        </w:rPr>
        <w:t>所有的接口都要包含如下参数：</w:t>
      </w:r>
    </w:p>
    <w:tbl>
      <w:tblPr>
        <w:tblStyle w:val="a7"/>
        <w:tblW w:w="6500" w:type="dxa"/>
        <w:tblLayout w:type="fixed"/>
        <w:tblLook w:val="04A0" w:firstRow="1" w:lastRow="0" w:firstColumn="1" w:lastColumn="0" w:noHBand="0" w:noVBand="1"/>
      </w:tblPr>
      <w:tblGrid>
        <w:gridCol w:w="1663"/>
        <w:gridCol w:w="1325"/>
        <w:gridCol w:w="900"/>
        <w:gridCol w:w="2612"/>
      </w:tblGrid>
      <w:tr w:rsidR="00FE3855">
        <w:tc>
          <w:tcPr>
            <w:tcW w:w="1663" w:type="dxa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12" w:type="dxa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访问凭证，查询参数</w:t>
            </w:r>
          </w:p>
        </w:tc>
      </w:tr>
    </w:tbl>
    <w:p w:rsidR="00FE3855" w:rsidRDefault="00FE3855"/>
    <w:p w:rsidR="00FE3855" w:rsidRDefault="00D01F7D">
      <w:r>
        <w:rPr>
          <w:rFonts w:hint="eastAsia"/>
        </w:rPr>
        <w:t>查询参数格式：</w:t>
      </w:r>
      <w:r>
        <w:rPr>
          <w:rFonts w:hint="eastAsia"/>
        </w:rPr>
        <w:t>/v1/</w:t>
      </w:r>
      <w:proofErr w:type="spellStart"/>
      <w:r>
        <w:rPr>
          <w:rFonts w:hint="eastAsia"/>
        </w:rPr>
        <w:t>task</w:t>
      </w:r>
      <w:proofErr w:type="gramStart"/>
      <w:r>
        <w:rPr>
          <w:rFonts w:hint="eastAsia"/>
        </w:rPr>
        <w:t>?a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b&amp;c</w:t>
      </w:r>
      <w:proofErr w:type="spellEnd"/>
      <w:r>
        <w:rPr>
          <w:rFonts w:hint="eastAsia"/>
        </w:rPr>
        <w:t>=d</w:t>
      </w:r>
    </w:p>
    <w:p w:rsidR="00FE3855" w:rsidRDefault="00D01F7D">
      <w:pPr>
        <w:pStyle w:val="1"/>
        <w:numPr>
          <w:ilvl w:val="0"/>
          <w:numId w:val="1"/>
        </w:numPr>
        <w:spacing w:before="220" w:after="210"/>
      </w:pPr>
      <w:r>
        <w:rPr>
          <w:rFonts w:hint="eastAsia"/>
        </w:rPr>
        <w:t>待办</w:t>
      </w:r>
      <w:del w:id="1" w:author="张三" w:date="2019-04-02T14:13:00Z">
        <w:r w:rsidDel="00D01F7D">
          <w:rPr>
            <w:rFonts w:hint="eastAsia"/>
          </w:rPr>
          <w:delText>列表</w:delText>
        </w:r>
      </w:del>
      <w:ins w:id="2" w:author="张三" w:date="2019-04-02T14:13:00Z">
        <w:r>
          <w:rPr>
            <w:rFonts w:hint="eastAsia"/>
          </w:rPr>
          <w:t>222</w:t>
        </w:r>
      </w:ins>
    </w:p>
    <w:p w:rsidR="00FE3855" w:rsidRDefault="00D01F7D">
      <w:pPr>
        <w:pStyle w:val="2"/>
        <w:numPr>
          <w:ilvl w:val="1"/>
          <w:numId w:val="2"/>
        </w:numPr>
        <w:ind w:left="0" w:firstLine="0"/>
      </w:pPr>
      <w:r>
        <w:rPr>
          <w:rFonts w:hint="eastAsia"/>
        </w:rPr>
        <w:t>接口</w:t>
      </w:r>
    </w:p>
    <w:tbl>
      <w:tblPr>
        <w:tblStyle w:val="a7"/>
        <w:tblW w:w="7338" w:type="dxa"/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2835"/>
      </w:tblGrid>
      <w:tr w:rsidR="00FE3855">
        <w:tc>
          <w:tcPr>
            <w:tcW w:w="1809" w:type="dxa"/>
            <w:shd w:val="clear" w:color="auto" w:fill="BFBFBF" w:themeFill="background1" w:themeFillShade="BF"/>
          </w:tcPr>
          <w:p w:rsidR="00FE3855" w:rsidRDefault="00FE3855">
            <w:pPr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方法</w:t>
            </w:r>
          </w:p>
        </w:tc>
        <w:tc>
          <w:tcPr>
            <w:tcW w:w="2694" w:type="dxa"/>
          </w:tcPr>
          <w:p w:rsidR="00FE3855" w:rsidRDefault="00D01F7D">
            <w:r>
              <w:rPr>
                <w:rFonts w:hint="eastAsia"/>
              </w:rPr>
              <w:t>GET</w:t>
            </w:r>
          </w:p>
        </w:tc>
        <w:tc>
          <w:tcPr>
            <w:tcW w:w="2835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接口</w:t>
            </w:r>
          </w:p>
        </w:tc>
        <w:tc>
          <w:tcPr>
            <w:tcW w:w="2694" w:type="dxa"/>
          </w:tcPr>
          <w:p w:rsidR="00FE3855" w:rsidRDefault="00D01F7D" w:rsidP="00D01F7D">
            <w:r>
              <w:rPr>
                <w:rFonts w:hint="eastAsia"/>
              </w:rPr>
              <w:t>/v</w:t>
            </w:r>
            <w:del w:id="3" w:author="张三" w:date="2019-04-02T14:13:00Z">
              <w:r w:rsidDel="00D01F7D">
                <w:rPr>
                  <w:rFonts w:hint="eastAsia"/>
                </w:rPr>
                <w:delText>1/process/task</w:delText>
              </w:r>
            </w:del>
            <w:r>
              <w:rPr>
                <w:rFonts w:hint="eastAsia"/>
              </w:rPr>
              <w:t>s</w:t>
            </w:r>
          </w:p>
        </w:tc>
        <w:tc>
          <w:tcPr>
            <w:tcW w:w="2835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参数格式</w:t>
            </w:r>
          </w:p>
        </w:tc>
        <w:tc>
          <w:tcPr>
            <w:tcW w:w="2694" w:type="dxa"/>
          </w:tcPr>
          <w:p w:rsidR="00FE3855" w:rsidRDefault="00D01F7D">
            <w:r>
              <w:rPr>
                <w:rFonts w:hint="eastAsia"/>
              </w:rPr>
              <w:t>查询参数</w:t>
            </w:r>
          </w:p>
        </w:tc>
        <w:tc>
          <w:tcPr>
            <w:tcW w:w="2835" w:type="dxa"/>
          </w:tcPr>
          <w:p w:rsidR="00FE3855" w:rsidRDefault="00FE3855"/>
        </w:tc>
      </w:tr>
    </w:tbl>
    <w:p w:rsidR="00FE3855" w:rsidRDefault="00FE3855"/>
    <w:p w:rsidR="00FE3855" w:rsidRDefault="00D01F7D">
      <w:pPr>
        <w:pStyle w:val="2"/>
        <w:numPr>
          <w:ilvl w:val="1"/>
          <w:numId w:val="2"/>
        </w:numPr>
        <w:ind w:left="0" w:firstLine="0"/>
      </w:pPr>
      <w:r>
        <w:rPr>
          <w:rFonts w:hint="eastAsia"/>
        </w:rPr>
        <w:t>请求参数</w:t>
      </w:r>
    </w:p>
    <w:tbl>
      <w:tblPr>
        <w:tblStyle w:val="a7"/>
        <w:tblW w:w="7621" w:type="dxa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1134"/>
        <w:gridCol w:w="851"/>
        <w:gridCol w:w="2693"/>
      </w:tblGrid>
      <w:tr w:rsidR="00FE3855">
        <w:trPr>
          <w:trHeight w:val="90"/>
        </w:trPr>
        <w:tc>
          <w:tcPr>
            <w:tcW w:w="95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959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FE3855" w:rsidRDefault="00D01F7D">
            <w:del w:id="4" w:author="张三" w:date="2019-04-02T14:13:00Z">
              <w:r w:rsidDel="00D01F7D">
                <w:rPr>
                  <w:rFonts w:hint="eastAsia"/>
                </w:rPr>
                <w:delText>userAccoun</w:delText>
              </w:r>
            </w:del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FE3855" w:rsidRDefault="00D01F7D">
            <w:r>
              <w:rPr>
                <w:rFonts w:hint="eastAsia"/>
              </w:rPr>
              <w:t>蜂巢系统用户账号</w:t>
            </w:r>
          </w:p>
        </w:tc>
      </w:tr>
      <w:tr w:rsidR="00FE3855">
        <w:tc>
          <w:tcPr>
            <w:tcW w:w="959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FE3855" w:rsidRDefault="00D01F7D">
            <w:proofErr w:type="spellStart"/>
            <w:r>
              <w:rPr>
                <w:rFonts w:hint="eastAsia"/>
              </w:rPr>
              <w:t>sysCode</w:t>
            </w:r>
            <w:proofErr w:type="spellEnd"/>
          </w:p>
        </w:tc>
        <w:tc>
          <w:tcPr>
            <w:tcW w:w="1134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FE3855" w:rsidRDefault="00D01F7D" w:rsidP="00D01F7D">
            <w:r>
              <w:rPr>
                <w:rFonts w:hint="eastAsia"/>
              </w:rPr>
              <w:t>业务系统代码，指定该参数只查询</w:t>
            </w:r>
            <w:del w:id="5" w:author="张三" w:date="2019-04-02T14:13:00Z">
              <w:r w:rsidDel="00D01F7D">
                <w:rPr>
                  <w:rFonts w:hint="eastAsia"/>
                </w:rPr>
                <w:delText>该业务系</w:delText>
              </w:r>
            </w:del>
            <w:r>
              <w:rPr>
                <w:rFonts w:hint="eastAsia"/>
              </w:rPr>
              <w:t>统的待办列表</w:t>
            </w:r>
          </w:p>
        </w:tc>
      </w:tr>
    </w:tbl>
    <w:p w:rsidR="00FE3855" w:rsidRDefault="00FE3855"/>
    <w:p w:rsidR="00FE3855" w:rsidRDefault="00D01F7D">
      <w:pPr>
        <w:pStyle w:val="2"/>
        <w:numPr>
          <w:ilvl w:val="1"/>
          <w:numId w:val="2"/>
        </w:numPr>
        <w:ind w:left="0" w:firstLine="0"/>
      </w:pPr>
      <w:r>
        <w:rPr>
          <w:rFonts w:hint="eastAsia"/>
        </w:rPr>
        <w:t>响应参数</w:t>
      </w:r>
    </w:p>
    <w:tbl>
      <w:tblPr>
        <w:tblStyle w:val="a7"/>
        <w:tblW w:w="7621" w:type="dxa"/>
        <w:tblLayout w:type="fixed"/>
        <w:tblLook w:val="04A0" w:firstRow="1" w:lastRow="0" w:firstColumn="1" w:lastColumn="0" w:noHBand="0" w:noVBand="1"/>
      </w:tblPr>
      <w:tblGrid>
        <w:gridCol w:w="959"/>
        <w:gridCol w:w="2367"/>
        <w:gridCol w:w="1325"/>
        <w:gridCol w:w="900"/>
        <w:gridCol w:w="2070"/>
      </w:tblGrid>
      <w:tr w:rsidR="00FE3855">
        <w:tc>
          <w:tcPr>
            <w:tcW w:w="95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67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959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FE3855" w:rsidRDefault="00D01F7D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070" w:type="dxa"/>
          </w:tcPr>
          <w:p w:rsidR="00FE3855" w:rsidRDefault="00D01F7D">
            <w:r>
              <w:rPr>
                <w:rFonts w:hint="eastAsia"/>
              </w:rPr>
              <w:t>用户账号</w:t>
            </w:r>
            <w:bookmarkStart w:id="6" w:name="_GoBack"/>
            <w:bookmarkEnd w:id="6"/>
          </w:p>
        </w:tc>
      </w:tr>
      <w:tr w:rsidR="00FE3855">
        <w:tc>
          <w:tcPr>
            <w:tcW w:w="959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2367" w:type="dxa"/>
          </w:tcPr>
          <w:p w:rsidR="00FE3855" w:rsidRDefault="00D01F7D">
            <w:r>
              <w:rPr>
                <w:rFonts w:hint="eastAsia"/>
              </w:rPr>
              <w:t>items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2070" w:type="dxa"/>
          </w:tcPr>
          <w:p w:rsidR="00FE3855" w:rsidRDefault="00D01F7D">
            <w:r>
              <w:rPr>
                <w:rFonts w:hint="eastAsia"/>
              </w:rPr>
              <w:t>业务系统代码</w:t>
            </w:r>
          </w:p>
        </w:tc>
      </w:tr>
    </w:tbl>
    <w:p w:rsidR="00FE3855" w:rsidRDefault="00FE3855"/>
    <w:p w:rsidR="00FE3855" w:rsidRDefault="00D01F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items</w:t>
      </w:r>
      <w:r>
        <w:rPr>
          <w:rFonts w:hint="eastAsia"/>
          <w:b/>
          <w:bCs/>
          <w:sz w:val="28"/>
          <w:szCs w:val="28"/>
        </w:rPr>
        <w:t>对象元素</w:t>
      </w:r>
    </w:p>
    <w:tbl>
      <w:tblPr>
        <w:tblStyle w:val="a7"/>
        <w:tblW w:w="6500" w:type="dxa"/>
        <w:tblLayout w:type="fixed"/>
        <w:tblLook w:val="04A0" w:firstRow="1" w:lastRow="0" w:firstColumn="1" w:lastColumn="0" w:noHBand="0" w:noVBand="1"/>
      </w:tblPr>
      <w:tblGrid>
        <w:gridCol w:w="1663"/>
        <w:gridCol w:w="1325"/>
        <w:gridCol w:w="900"/>
        <w:gridCol w:w="2612"/>
      </w:tblGrid>
      <w:tr w:rsidR="00FE3855">
        <w:tc>
          <w:tcPr>
            <w:tcW w:w="166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sysCode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业务系统代码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sysName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业务系统名称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shorder</w:t>
            </w:r>
            <w:proofErr w:type="spellEnd"/>
          </w:p>
        </w:tc>
        <w:tc>
          <w:tcPr>
            <w:tcW w:w="1325" w:type="dxa"/>
          </w:tcPr>
          <w:p w:rsidR="00FE3855" w:rsidRDefault="00D01F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显示顺序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taskNum</w:t>
            </w:r>
            <w:proofErr w:type="spellEnd"/>
          </w:p>
        </w:tc>
        <w:tc>
          <w:tcPr>
            <w:tcW w:w="1325" w:type="dxa"/>
          </w:tcPr>
          <w:p w:rsidR="00FE3855" w:rsidRDefault="00D01F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待办任务数量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taskList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待办列表</w:t>
            </w:r>
          </w:p>
        </w:tc>
      </w:tr>
    </w:tbl>
    <w:p w:rsidR="00FE3855" w:rsidRDefault="00FE3855"/>
    <w:p w:rsidR="00FE3855" w:rsidRDefault="00D01F7D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items.taskList</w:t>
      </w:r>
      <w:proofErr w:type="spellEnd"/>
      <w:r>
        <w:rPr>
          <w:rFonts w:hint="eastAsia"/>
          <w:b/>
          <w:bCs/>
          <w:sz w:val="28"/>
          <w:szCs w:val="28"/>
        </w:rPr>
        <w:t>元素</w:t>
      </w:r>
    </w:p>
    <w:tbl>
      <w:tblPr>
        <w:tblStyle w:val="a7"/>
        <w:tblW w:w="6500" w:type="dxa"/>
        <w:tblLayout w:type="fixed"/>
        <w:tblLook w:val="04A0" w:firstRow="1" w:lastRow="0" w:firstColumn="1" w:lastColumn="0" w:noHBand="0" w:noVBand="1"/>
      </w:tblPr>
      <w:tblGrid>
        <w:gridCol w:w="1663"/>
        <w:gridCol w:w="1325"/>
        <w:gridCol w:w="900"/>
        <w:gridCol w:w="2612"/>
      </w:tblGrid>
      <w:tr w:rsidR="00FE3855">
        <w:tc>
          <w:tcPr>
            <w:tcW w:w="166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用户账号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fileId</w:t>
            </w:r>
            <w:proofErr w:type="spellEnd"/>
          </w:p>
        </w:tc>
        <w:tc>
          <w:tcPr>
            <w:tcW w:w="1325" w:type="dxa"/>
          </w:tcPr>
          <w:p w:rsidR="00FE3855" w:rsidRDefault="00D01F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业务系统代码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objectClass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流程标识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FE3855"/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业务系统账号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flowTitle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流程标题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taskTitle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任务标题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待办开始时间，格式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taskPriority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FE3855"/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drawUserName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发起人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drawDate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发起日期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drawDeptName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发起人部门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curNodeName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节点名称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instanceId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流程实例</w:t>
            </w:r>
            <w:r>
              <w:rPr>
                <w:rFonts w:hint="eastAsia"/>
              </w:rPr>
              <w:t>ID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todoUrl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待办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FE3855" w:rsidRDefault="00FE3855"/>
    <w:p w:rsidR="00FE3855" w:rsidRDefault="00D01F7D">
      <w:pPr>
        <w:pStyle w:val="2"/>
        <w:numPr>
          <w:ilvl w:val="1"/>
          <w:numId w:val="2"/>
        </w:numPr>
        <w:ind w:left="0" w:firstLine="0"/>
      </w:pPr>
      <w:r>
        <w:rPr>
          <w:rFonts w:hint="eastAsia"/>
        </w:rPr>
        <w:t>响应示例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userAccount</w:t>
      </w:r>
      <w:proofErr w:type="spellEnd"/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zhangkh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items</w:t>
      </w:r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sysCode</w:t>
      </w:r>
      <w:proofErr w:type="spellEnd"/>
      <w:proofErr w:type="gramEnd"/>
      <w:r>
        <w:rPr>
          <w:rFonts w:hint="eastAsia"/>
        </w:rPr>
        <w:t>": "M0011",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全员投入产出与资产管理系统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shorder</w:t>
      </w:r>
      <w:proofErr w:type="spellEnd"/>
      <w:proofErr w:type="gramEnd"/>
      <w:r>
        <w:rPr>
          <w:rFonts w:hint="eastAsia"/>
        </w:rPr>
        <w:t>": 50,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taskNum</w:t>
      </w:r>
      <w:proofErr w:type="spellEnd"/>
      <w:proofErr w:type="gramEnd"/>
      <w:r>
        <w:rPr>
          <w:rFonts w:hint="eastAsia"/>
        </w:rPr>
        <w:t>": 1,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taskList</w:t>
      </w:r>
      <w:proofErr w:type="spellEnd"/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taskId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fileId</w:t>
      </w:r>
      <w:proofErr w:type="spellEnd"/>
      <w:proofErr w:type="gramEnd"/>
      <w:r>
        <w:rPr>
          <w:rFonts w:hint="eastAsia"/>
        </w:rPr>
        <w:t>": 115090,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objectClass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userAccount</w:t>
      </w:r>
      <w:proofErr w:type="spellEnd"/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zhangkh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flowTitle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立项进度审批表流程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taskTitle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风控合规</w:t>
      </w:r>
      <w:proofErr w:type="gramEnd"/>
      <w:r>
        <w:rPr>
          <w:rFonts w:hint="eastAsia"/>
        </w:rPr>
        <w:t>测试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": "2018-03-31",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</w:t>
      </w: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taskPriority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drawUserName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张开会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drawDate</w:t>
      </w:r>
      <w:proofErr w:type="spellEnd"/>
      <w:proofErr w:type="gramEnd"/>
      <w:r>
        <w:rPr>
          <w:rFonts w:hint="eastAsia"/>
        </w:rPr>
        <w:t>": "2018-03-31",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drawDeptName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curNodeName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审批信息确认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preUserName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userName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instanceId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todoUrl</w:t>
      </w:r>
      <w:proofErr w:type="spellEnd"/>
      <w:proofErr w:type="gramEnd"/>
      <w:r>
        <w:rPr>
          <w:rFonts w:hint="eastAsia"/>
        </w:rPr>
        <w:t>": "http://10.29.240.110:7001/UIProcessor?Table=WORKFLOW_TOTASKS&amp;ID=115090"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]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  }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]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FE3855" w:rsidRDefault="00D01F7D">
      <w:pPr>
        <w:pStyle w:val="1"/>
        <w:numPr>
          <w:ilvl w:val="0"/>
          <w:numId w:val="1"/>
        </w:numPr>
        <w:spacing w:before="220" w:after="210"/>
      </w:pPr>
      <w:r>
        <w:rPr>
          <w:rFonts w:hint="eastAsia"/>
        </w:rPr>
        <w:t>待办详情</w:t>
      </w:r>
    </w:p>
    <w:p w:rsidR="00FE3855" w:rsidRDefault="00D01F7D">
      <w:pPr>
        <w:pStyle w:val="2"/>
        <w:numPr>
          <w:ilvl w:val="1"/>
          <w:numId w:val="2"/>
        </w:numPr>
      </w:pPr>
      <w:r>
        <w:rPr>
          <w:rFonts w:hint="eastAsia"/>
        </w:rPr>
        <w:t>接口</w:t>
      </w:r>
    </w:p>
    <w:tbl>
      <w:tblPr>
        <w:tblStyle w:val="a7"/>
        <w:tblW w:w="7338" w:type="dxa"/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2835"/>
      </w:tblGrid>
      <w:tr w:rsidR="00FE3855">
        <w:tc>
          <w:tcPr>
            <w:tcW w:w="1809" w:type="dxa"/>
            <w:shd w:val="clear" w:color="auto" w:fill="BFBFBF" w:themeFill="background1" w:themeFillShade="BF"/>
          </w:tcPr>
          <w:p w:rsidR="00FE3855" w:rsidRDefault="00FE3855">
            <w:pPr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方法</w:t>
            </w:r>
          </w:p>
        </w:tc>
        <w:tc>
          <w:tcPr>
            <w:tcW w:w="2694" w:type="dxa"/>
          </w:tcPr>
          <w:p w:rsidR="00FE3855" w:rsidRDefault="00D01F7D">
            <w:r>
              <w:rPr>
                <w:rFonts w:hint="eastAsia"/>
              </w:rPr>
              <w:t>GET</w:t>
            </w:r>
          </w:p>
        </w:tc>
        <w:tc>
          <w:tcPr>
            <w:tcW w:w="2835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接口</w:t>
            </w:r>
          </w:p>
        </w:tc>
        <w:tc>
          <w:tcPr>
            <w:tcW w:w="2694" w:type="dxa"/>
          </w:tcPr>
          <w:p w:rsidR="00FE3855" w:rsidRDefault="00D01F7D">
            <w:r>
              <w:rPr>
                <w:rFonts w:hint="eastAsia"/>
              </w:rPr>
              <w:t>/v1/process/flow</w:t>
            </w:r>
          </w:p>
        </w:tc>
        <w:tc>
          <w:tcPr>
            <w:tcW w:w="2835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参数格式</w:t>
            </w:r>
          </w:p>
        </w:tc>
        <w:tc>
          <w:tcPr>
            <w:tcW w:w="2694" w:type="dxa"/>
          </w:tcPr>
          <w:p w:rsidR="00FE3855" w:rsidRDefault="00D01F7D">
            <w:r>
              <w:rPr>
                <w:rFonts w:hint="eastAsia"/>
              </w:rPr>
              <w:t>查询参数</w:t>
            </w:r>
          </w:p>
        </w:tc>
        <w:tc>
          <w:tcPr>
            <w:tcW w:w="2835" w:type="dxa"/>
          </w:tcPr>
          <w:p w:rsidR="00FE3855" w:rsidRDefault="00FE3855"/>
        </w:tc>
      </w:tr>
    </w:tbl>
    <w:p w:rsidR="00FE3855" w:rsidRDefault="00FE3855"/>
    <w:p w:rsidR="00FE3855" w:rsidRDefault="00D01F7D">
      <w:pPr>
        <w:pStyle w:val="2"/>
        <w:numPr>
          <w:ilvl w:val="1"/>
          <w:numId w:val="3"/>
        </w:numPr>
      </w:pPr>
      <w:r>
        <w:rPr>
          <w:rFonts w:hint="eastAsia"/>
        </w:rPr>
        <w:t>请求参数</w:t>
      </w:r>
    </w:p>
    <w:tbl>
      <w:tblPr>
        <w:tblStyle w:val="a7"/>
        <w:tblW w:w="7479" w:type="dxa"/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275"/>
        <w:gridCol w:w="993"/>
        <w:gridCol w:w="2409"/>
      </w:tblGrid>
      <w:tr w:rsidR="00FE3855">
        <w:tc>
          <w:tcPr>
            <w:tcW w:w="110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101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E3855" w:rsidRDefault="00D01F7D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27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</w:tcPr>
          <w:p w:rsidR="00FE3855" w:rsidRDefault="00D01F7D">
            <w:r>
              <w:rPr>
                <w:rFonts w:hint="eastAsia"/>
              </w:rPr>
              <w:t>蜂巢系统用户账号</w:t>
            </w:r>
          </w:p>
        </w:tc>
      </w:tr>
      <w:tr w:rsidR="00FE3855">
        <w:tc>
          <w:tcPr>
            <w:tcW w:w="1101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FE3855" w:rsidRDefault="00D01F7D">
            <w:proofErr w:type="spellStart"/>
            <w:r>
              <w:rPr>
                <w:rFonts w:hint="eastAsia"/>
              </w:rPr>
              <w:t>sysCode</w:t>
            </w:r>
            <w:proofErr w:type="spellEnd"/>
          </w:p>
        </w:tc>
        <w:tc>
          <w:tcPr>
            <w:tcW w:w="127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</w:tcPr>
          <w:p w:rsidR="00FE3855" w:rsidRDefault="00D01F7D">
            <w:r>
              <w:rPr>
                <w:rFonts w:hint="eastAsia"/>
              </w:rPr>
              <w:t>业务系统代码</w:t>
            </w:r>
          </w:p>
        </w:tc>
      </w:tr>
      <w:tr w:rsidR="00FE3855">
        <w:tc>
          <w:tcPr>
            <w:tcW w:w="1101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FE3855" w:rsidRDefault="00D01F7D">
            <w:proofErr w:type="spellStart"/>
            <w:r>
              <w:rPr>
                <w:rFonts w:hint="eastAsia"/>
              </w:rPr>
              <w:t>fileId</w:t>
            </w:r>
            <w:proofErr w:type="spellEnd"/>
          </w:p>
        </w:tc>
        <w:tc>
          <w:tcPr>
            <w:tcW w:w="127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</w:tcPr>
          <w:p w:rsidR="00FE3855" w:rsidRDefault="00D01F7D">
            <w:r>
              <w:rPr>
                <w:rFonts w:hint="eastAsia"/>
              </w:rPr>
              <w:t>流程编号</w:t>
            </w:r>
          </w:p>
        </w:tc>
      </w:tr>
      <w:tr w:rsidR="00FE3855">
        <w:trPr>
          <w:trHeight w:val="376"/>
        </w:trPr>
        <w:tc>
          <w:tcPr>
            <w:tcW w:w="1101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FE3855" w:rsidRDefault="00D01F7D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27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</w:tcPr>
          <w:p w:rsidR="00FE3855" w:rsidRDefault="00D01F7D">
            <w:r>
              <w:rPr>
                <w:rFonts w:hint="eastAsia"/>
              </w:rPr>
              <w:t>任务编号</w:t>
            </w:r>
          </w:p>
        </w:tc>
      </w:tr>
      <w:tr w:rsidR="00FE3855">
        <w:tc>
          <w:tcPr>
            <w:tcW w:w="1101" w:type="dxa"/>
          </w:tcPr>
          <w:p w:rsidR="00FE3855" w:rsidRDefault="00D01F7D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FE3855" w:rsidRDefault="00D01F7D">
            <w:proofErr w:type="spellStart"/>
            <w:r>
              <w:rPr>
                <w:rFonts w:hint="eastAsia"/>
              </w:rPr>
              <w:t>instanceId</w:t>
            </w:r>
            <w:proofErr w:type="spellEnd"/>
          </w:p>
        </w:tc>
        <w:tc>
          <w:tcPr>
            <w:tcW w:w="127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</w:tcPr>
          <w:p w:rsidR="00FE3855" w:rsidRDefault="00D01F7D">
            <w:r>
              <w:rPr>
                <w:rFonts w:hint="eastAsia"/>
              </w:rPr>
              <w:t>流程实例</w:t>
            </w:r>
            <w:r>
              <w:rPr>
                <w:rFonts w:hint="eastAsia"/>
              </w:rPr>
              <w:t>Id</w:t>
            </w:r>
          </w:p>
        </w:tc>
      </w:tr>
    </w:tbl>
    <w:p w:rsidR="00FE3855" w:rsidRDefault="00FE3855"/>
    <w:p w:rsidR="00FE3855" w:rsidRDefault="00D01F7D">
      <w:pPr>
        <w:pStyle w:val="2"/>
        <w:numPr>
          <w:ilvl w:val="1"/>
          <w:numId w:val="3"/>
        </w:numPr>
      </w:pPr>
      <w:r>
        <w:rPr>
          <w:rFonts w:hint="eastAsia"/>
        </w:rPr>
        <w:t>响应参数</w:t>
      </w:r>
    </w:p>
    <w:tbl>
      <w:tblPr>
        <w:tblStyle w:val="a7"/>
        <w:tblW w:w="6500" w:type="dxa"/>
        <w:tblLayout w:type="fixed"/>
        <w:tblLook w:val="04A0" w:firstRow="1" w:lastRow="0" w:firstColumn="1" w:lastColumn="0" w:noHBand="0" w:noVBand="1"/>
      </w:tblPr>
      <w:tblGrid>
        <w:gridCol w:w="1663"/>
        <w:gridCol w:w="1325"/>
        <w:gridCol w:w="900"/>
        <w:gridCol w:w="2612"/>
      </w:tblGrid>
      <w:tr w:rsidR="00FE3855">
        <w:tc>
          <w:tcPr>
            <w:tcW w:w="166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fileId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流程编号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任务编号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flowTitle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流程标题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taskTitle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任务标题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r>
              <w:rPr>
                <w:rFonts w:hint="eastAsia"/>
              </w:rPr>
              <w:t>form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控件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r>
              <w:rPr>
                <w:rFonts w:hint="eastAsia"/>
              </w:rPr>
              <w:t>actions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支持的操作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r>
              <w:rPr>
                <w:rFonts w:hint="eastAsia"/>
              </w:rPr>
              <w:t>activities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流转记录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r>
              <w:rPr>
                <w:rFonts w:hint="eastAsia"/>
              </w:rPr>
              <w:t>opinions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审批意见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r>
              <w:rPr>
                <w:rFonts w:hint="eastAsia"/>
              </w:rPr>
              <w:t>attachments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附件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relatedFlows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关联流程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objectClass</w:t>
            </w:r>
            <w:proofErr w:type="spellEnd"/>
          </w:p>
          <w:p w:rsidR="00FE3855" w:rsidRDefault="00FE3855"/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流程标识</w:t>
            </w:r>
          </w:p>
        </w:tc>
      </w:tr>
    </w:tbl>
    <w:p w:rsidR="00FE3855" w:rsidRDefault="00FE3855"/>
    <w:p w:rsidR="00FE3855" w:rsidRDefault="00D01F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form</w:t>
      </w:r>
      <w:r>
        <w:rPr>
          <w:rFonts w:hint="eastAsia"/>
          <w:b/>
          <w:bCs/>
          <w:sz w:val="28"/>
          <w:szCs w:val="28"/>
        </w:rPr>
        <w:t>对象元素：</w:t>
      </w:r>
    </w:p>
    <w:tbl>
      <w:tblPr>
        <w:tblStyle w:val="a7"/>
        <w:tblW w:w="6500" w:type="dxa"/>
        <w:tblLayout w:type="fixed"/>
        <w:tblLook w:val="04A0" w:firstRow="1" w:lastRow="0" w:firstColumn="1" w:lastColumn="0" w:noHBand="0" w:noVBand="1"/>
      </w:tblPr>
      <w:tblGrid>
        <w:gridCol w:w="1663"/>
        <w:gridCol w:w="1325"/>
        <w:gridCol w:w="900"/>
        <w:gridCol w:w="2612"/>
      </w:tblGrid>
      <w:tr w:rsidR="00FE3855">
        <w:tc>
          <w:tcPr>
            <w:tcW w:w="1663" w:type="dxa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12" w:type="dxa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分组名称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r>
              <w:rPr>
                <w:rFonts w:hint="eastAsia"/>
              </w:rPr>
              <w:t>data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控件数据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r>
              <w:rPr>
                <w:rFonts w:hint="eastAsia"/>
              </w:rPr>
              <w:t>attachments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附件</w:t>
            </w:r>
          </w:p>
        </w:tc>
      </w:tr>
      <w:tr w:rsidR="00FE3855">
        <w:tc>
          <w:tcPr>
            <w:tcW w:w="1663" w:type="dxa"/>
          </w:tcPr>
          <w:p w:rsidR="00FE3855" w:rsidRDefault="00D01F7D">
            <w:r>
              <w:rPr>
                <w:rFonts w:hint="eastAsia"/>
              </w:rPr>
              <w:t>index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分组顺序</w:t>
            </w:r>
          </w:p>
        </w:tc>
      </w:tr>
    </w:tbl>
    <w:p w:rsidR="00FE3855" w:rsidRDefault="00FE3855"/>
    <w:p w:rsidR="00FE3855" w:rsidRDefault="00D01F7D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form.data</w:t>
      </w:r>
      <w:proofErr w:type="spellEnd"/>
      <w:r>
        <w:rPr>
          <w:rFonts w:hint="eastAsia"/>
          <w:b/>
          <w:bCs/>
          <w:sz w:val="28"/>
          <w:szCs w:val="28"/>
        </w:rPr>
        <w:t>元素：</w:t>
      </w:r>
    </w:p>
    <w:tbl>
      <w:tblPr>
        <w:tblStyle w:val="a7"/>
        <w:tblW w:w="8520" w:type="dxa"/>
        <w:tblLayout w:type="fixed"/>
        <w:tblLook w:val="04A0" w:firstRow="1" w:lastRow="0" w:firstColumn="1" w:lastColumn="0" w:noHBand="0" w:noVBand="1"/>
      </w:tblPr>
      <w:tblGrid>
        <w:gridCol w:w="699"/>
        <w:gridCol w:w="1350"/>
        <w:gridCol w:w="987"/>
        <w:gridCol w:w="3141"/>
        <w:gridCol w:w="2343"/>
      </w:tblGrid>
      <w:tr w:rsidR="00FE3855">
        <w:tc>
          <w:tcPr>
            <w:tcW w:w="699" w:type="dxa"/>
            <w:shd w:val="clear" w:color="auto" w:fill="A5A5A5" w:themeFill="background1" w:themeFillShade="A5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50" w:type="dxa"/>
            <w:shd w:val="clear" w:color="auto" w:fill="A5A5A5" w:themeFill="background1" w:themeFillShade="A5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属性名称</w:t>
            </w:r>
          </w:p>
        </w:tc>
        <w:tc>
          <w:tcPr>
            <w:tcW w:w="987" w:type="dxa"/>
            <w:shd w:val="clear" w:color="auto" w:fill="A5A5A5" w:themeFill="background1" w:themeFillShade="A5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41" w:type="dxa"/>
            <w:shd w:val="clear" w:color="auto" w:fill="A5A5A5" w:themeFill="background1" w:themeFillShade="A5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343" w:type="dxa"/>
            <w:shd w:val="clear" w:color="auto" w:fill="A5A5A5" w:themeFill="background1" w:themeFillShade="A5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1350" w:type="dxa"/>
          </w:tcPr>
          <w:p w:rsidR="00FE3855" w:rsidRDefault="00D01F7D">
            <w:r>
              <w:rPr>
                <w:rFonts w:hint="eastAsia"/>
              </w:rPr>
              <w:t>title</w:t>
            </w:r>
          </w:p>
        </w:tc>
        <w:tc>
          <w:tcPr>
            <w:tcW w:w="987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字段名称</w:t>
            </w:r>
          </w:p>
        </w:tc>
        <w:tc>
          <w:tcPr>
            <w:tcW w:w="2343" w:type="dxa"/>
          </w:tcPr>
          <w:p w:rsidR="00FE3855" w:rsidRDefault="00FE3855"/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350" w:type="dxa"/>
          </w:tcPr>
          <w:p w:rsidR="00FE3855" w:rsidRDefault="00D01F7D">
            <w:r>
              <w:rPr>
                <w:rFonts w:hint="eastAsia"/>
              </w:rPr>
              <w:t>text</w:t>
            </w:r>
          </w:p>
        </w:tc>
        <w:tc>
          <w:tcPr>
            <w:tcW w:w="987" w:type="dxa"/>
          </w:tcPr>
          <w:p w:rsidR="00FE3855" w:rsidRDefault="00D01F7D">
            <w:r>
              <w:rPr>
                <w:rFonts w:hint="eastAsia"/>
              </w:rPr>
              <w:t>Object</w:t>
            </w:r>
          </w:p>
          <w:p w:rsidR="00FE3855" w:rsidRDefault="00FE3855"/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字段的值</w:t>
            </w:r>
          </w:p>
        </w:tc>
        <w:tc>
          <w:tcPr>
            <w:tcW w:w="2343" w:type="dxa"/>
          </w:tcPr>
          <w:p w:rsidR="00FE3855" w:rsidRDefault="00D01F7D">
            <w:r>
              <w:rPr>
                <w:rFonts w:hint="eastAsia"/>
              </w:rPr>
              <w:t>类型是子表，值为表的控件数据</w:t>
            </w:r>
          </w:p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350" w:type="dxa"/>
          </w:tcPr>
          <w:p w:rsidR="00FE3855" w:rsidRDefault="00D01F7D">
            <w:proofErr w:type="spellStart"/>
            <w:r>
              <w:rPr>
                <w:rFonts w:hint="eastAsia"/>
              </w:rPr>
              <w:t>controlId</w:t>
            </w:r>
            <w:proofErr w:type="spellEnd"/>
          </w:p>
        </w:tc>
        <w:tc>
          <w:tcPr>
            <w:tcW w:w="987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Id</w:t>
            </w:r>
          </w:p>
        </w:tc>
        <w:tc>
          <w:tcPr>
            <w:tcW w:w="2343" w:type="dxa"/>
          </w:tcPr>
          <w:p w:rsidR="00FE3855" w:rsidRDefault="00FE3855"/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1350" w:type="dxa"/>
          </w:tcPr>
          <w:p w:rsidR="00FE3855" w:rsidRDefault="00D01F7D">
            <w:r>
              <w:rPr>
                <w:rFonts w:hint="eastAsia"/>
              </w:rPr>
              <w:t>index</w:t>
            </w:r>
          </w:p>
        </w:tc>
        <w:tc>
          <w:tcPr>
            <w:tcW w:w="987" w:type="dxa"/>
          </w:tcPr>
          <w:p w:rsidR="00FE3855" w:rsidRDefault="00D01F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展示顺序</w:t>
            </w:r>
          </w:p>
        </w:tc>
        <w:tc>
          <w:tcPr>
            <w:tcW w:w="2343" w:type="dxa"/>
          </w:tcPr>
          <w:p w:rsidR="00FE3855" w:rsidRDefault="00FE3855"/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5</w:t>
            </w:r>
          </w:p>
        </w:tc>
        <w:tc>
          <w:tcPr>
            <w:tcW w:w="1350" w:type="dxa"/>
          </w:tcPr>
          <w:p w:rsidR="00FE3855" w:rsidRDefault="00D01F7D">
            <w:r>
              <w:rPr>
                <w:rFonts w:hint="eastAsia"/>
              </w:rPr>
              <w:t>type</w:t>
            </w:r>
          </w:p>
        </w:tc>
        <w:tc>
          <w:tcPr>
            <w:tcW w:w="987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字段类型</w:t>
            </w:r>
          </w:p>
        </w:tc>
        <w:tc>
          <w:tcPr>
            <w:tcW w:w="2343" w:type="dxa"/>
          </w:tcPr>
          <w:p w:rsidR="00FE3855" w:rsidRDefault="00FE3855"/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6</w:t>
            </w:r>
          </w:p>
        </w:tc>
        <w:tc>
          <w:tcPr>
            <w:tcW w:w="1350" w:type="dxa"/>
          </w:tcPr>
          <w:p w:rsidR="00FE3855" w:rsidRDefault="00D01F7D">
            <w:proofErr w:type="spellStart"/>
            <w:r>
              <w:rPr>
                <w:rFonts w:hint="eastAsia"/>
              </w:rPr>
              <w:t>dataSource</w:t>
            </w:r>
            <w:proofErr w:type="spellEnd"/>
          </w:p>
        </w:tc>
        <w:tc>
          <w:tcPr>
            <w:tcW w:w="987" w:type="dxa"/>
          </w:tcPr>
          <w:p w:rsidR="00FE3855" w:rsidRDefault="00D01F7D">
            <w:r>
              <w:rPr>
                <w:rFonts w:hint="eastAsia"/>
              </w:rPr>
              <w:t>Object</w:t>
            </w:r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数据源</w:t>
            </w:r>
          </w:p>
        </w:tc>
        <w:tc>
          <w:tcPr>
            <w:tcW w:w="2343" w:type="dxa"/>
          </w:tcPr>
          <w:p w:rsidR="00FE3855" w:rsidRDefault="00FE3855"/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7</w:t>
            </w:r>
          </w:p>
        </w:tc>
        <w:tc>
          <w:tcPr>
            <w:tcW w:w="1350" w:type="dxa"/>
          </w:tcPr>
          <w:p w:rsidR="00FE3855" w:rsidRDefault="00D01F7D">
            <w:r>
              <w:rPr>
                <w:rFonts w:hint="eastAsia"/>
              </w:rPr>
              <w:t>required</w:t>
            </w:r>
          </w:p>
        </w:tc>
        <w:tc>
          <w:tcPr>
            <w:tcW w:w="987" w:type="dxa"/>
          </w:tcPr>
          <w:p w:rsidR="00FE3855" w:rsidRDefault="00D01F7D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是否必填</w:t>
            </w:r>
          </w:p>
        </w:tc>
        <w:tc>
          <w:tcPr>
            <w:tcW w:w="2343" w:type="dxa"/>
          </w:tcPr>
          <w:p w:rsidR="00FE3855" w:rsidRDefault="00D01F7D">
            <w:r>
              <w:rPr>
                <w:rFonts w:hint="eastAsia"/>
              </w:rPr>
              <w:t>是否必填，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必填，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选填</w:t>
            </w:r>
          </w:p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FE3855" w:rsidRDefault="00D01F7D">
            <w:r>
              <w:rPr>
                <w:rFonts w:hint="eastAsia"/>
              </w:rPr>
              <w:t>enabled</w:t>
            </w:r>
          </w:p>
        </w:tc>
        <w:tc>
          <w:tcPr>
            <w:tcW w:w="987" w:type="dxa"/>
          </w:tcPr>
          <w:p w:rsidR="00FE3855" w:rsidRDefault="00D01F7D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是否允许修改</w:t>
            </w:r>
          </w:p>
        </w:tc>
        <w:tc>
          <w:tcPr>
            <w:tcW w:w="2343" w:type="dxa"/>
          </w:tcPr>
          <w:p w:rsidR="00FE3855" w:rsidRDefault="00D01F7D">
            <w:r>
              <w:rPr>
                <w:rFonts w:hint="eastAsia"/>
              </w:rPr>
              <w:t>是否可修改，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能修改，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只读</w:t>
            </w:r>
          </w:p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FE3855" w:rsidRDefault="00D01F7D">
            <w:proofErr w:type="spellStart"/>
            <w:r>
              <w:rPr>
                <w:rFonts w:hint="eastAsia"/>
              </w:rPr>
              <w:t>maxLength</w:t>
            </w:r>
            <w:proofErr w:type="spellEnd"/>
          </w:p>
        </w:tc>
        <w:tc>
          <w:tcPr>
            <w:tcW w:w="987" w:type="dxa"/>
          </w:tcPr>
          <w:p w:rsidR="00FE3855" w:rsidRDefault="00D01F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最大长度，</w:t>
            </w:r>
          </w:p>
        </w:tc>
        <w:tc>
          <w:tcPr>
            <w:tcW w:w="2343" w:type="dxa"/>
          </w:tcPr>
          <w:p w:rsidR="00FE3855" w:rsidRDefault="00D01F7D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时有效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字符串的长度，可选择的最多项数，文件控件支持的最大文件数</w:t>
            </w:r>
          </w:p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11</w:t>
            </w:r>
          </w:p>
        </w:tc>
        <w:tc>
          <w:tcPr>
            <w:tcW w:w="1350" w:type="dxa"/>
          </w:tcPr>
          <w:p w:rsidR="00FE3855" w:rsidRDefault="00D01F7D">
            <w:r>
              <w:rPr>
                <w:rFonts w:hint="eastAsia"/>
              </w:rPr>
              <w:t>display</w:t>
            </w:r>
          </w:p>
        </w:tc>
        <w:tc>
          <w:tcPr>
            <w:tcW w:w="987" w:type="dxa"/>
          </w:tcPr>
          <w:p w:rsidR="00FE3855" w:rsidRDefault="00D01F7D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是否显示</w:t>
            </w:r>
          </w:p>
        </w:tc>
        <w:tc>
          <w:tcPr>
            <w:tcW w:w="2343" w:type="dxa"/>
          </w:tcPr>
          <w:p w:rsidR="00FE3855" w:rsidRDefault="00FE3855"/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12</w:t>
            </w:r>
          </w:p>
        </w:tc>
        <w:tc>
          <w:tcPr>
            <w:tcW w:w="1350" w:type="dxa"/>
          </w:tcPr>
          <w:p w:rsidR="00FE3855" w:rsidRDefault="00D01F7D">
            <w:r>
              <w:rPr>
                <w:rFonts w:hint="eastAsia"/>
              </w:rPr>
              <w:t>format</w:t>
            </w:r>
          </w:p>
        </w:tc>
        <w:tc>
          <w:tcPr>
            <w:tcW w:w="987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值的格式</w:t>
            </w:r>
          </w:p>
        </w:tc>
        <w:tc>
          <w:tcPr>
            <w:tcW w:w="2343" w:type="dxa"/>
          </w:tcPr>
          <w:p w:rsidR="00FE3855" w:rsidRDefault="00D01F7D">
            <w:r>
              <w:rPr>
                <w:rFonts w:hint="eastAsia"/>
              </w:rPr>
              <w:t>日期类型</w:t>
            </w:r>
          </w:p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13</w:t>
            </w:r>
          </w:p>
        </w:tc>
        <w:tc>
          <w:tcPr>
            <w:tcW w:w="1350" w:type="dxa"/>
          </w:tcPr>
          <w:p w:rsidR="00FE3855" w:rsidRDefault="00D01F7D">
            <w:proofErr w:type="spellStart"/>
            <w:r>
              <w:rPr>
                <w:rFonts w:hint="eastAsia"/>
              </w:rPr>
              <w:t>inputType</w:t>
            </w:r>
            <w:proofErr w:type="spellEnd"/>
          </w:p>
        </w:tc>
        <w:tc>
          <w:tcPr>
            <w:tcW w:w="987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值的类型</w:t>
            </w:r>
          </w:p>
        </w:tc>
        <w:tc>
          <w:tcPr>
            <w:tcW w:w="2343" w:type="dxa"/>
          </w:tcPr>
          <w:p w:rsidR="00FE3855" w:rsidRDefault="00FE3855"/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14</w:t>
            </w:r>
          </w:p>
        </w:tc>
        <w:tc>
          <w:tcPr>
            <w:tcW w:w="1350" w:type="dxa"/>
          </w:tcPr>
          <w:p w:rsidR="00FE3855" w:rsidRDefault="00D01F7D">
            <w:proofErr w:type="spellStart"/>
            <w:r>
              <w:rPr>
                <w:rFonts w:hint="eastAsia"/>
              </w:rPr>
              <w:t>dotLength</w:t>
            </w:r>
            <w:proofErr w:type="spellEnd"/>
          </w:p>
        </w:tc>
        <w:tc>
          <w:tcPr>
            <w:tcW w:w="987" w:type="dxa"/>
          </w:tcPr>
          <w:p w:rsidR="00FE3855" w:rsidRDefault="00D01F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小数位数</w:t>
            </w:r>
          </w:p>
        </w:tc>
        <w:tc>
          <w:tcPr>
            <w:tcW w:w="2343" w:type="dxa"/>
          </w:tcPr>
          <w:p w:rsidR="00FE3855" w:rsidRDefault="00FE3855"/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15</w:t>
            </w:r>
          </w:p>
        </w:tc>
        <w:tc>
          <w:tcPr>
            <w:tcW w:w="1350" w:type="dxa"/>
          </w:tcPr>
          <w:p w:rsidR="00FE3855" w:rsidRDefault="00D01F7D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987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门户：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底稿</w:t>
            </w:r>
            <w:r>
              <w:rPr>
                <w:rFonts w:hint="eastAsia"/>
              </w:rPr>
              <w:t>,3</w:t>
            </w:r>
            <w:r>
              <w:rPr>
                <w:rFonts w:hint="eastAsia"/>
              </w:rPr>
              <w:t>正文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其他的属于自定义</w:t>
            </w:r>
            <w:r>
              <w:rPr>
                <w:rFonts w:hint="eastAsia"/>
              </w:rPr>
              <w:t>,LiveBos:10</w:t>
            </w:r>
            <w:r>
              <w:rPr>
                <w:rFonts w:hint="eastAsia"/>
              </w:rPr>
              <w:t>多文档类型</w:t>
            </w:r>
          </w:p>
        </w:tc>
        <w:tc>
          <w:tcPr>
            <w:tcW w:w="2343" w:type="dxa"/>
          </w:tcPr>
          <w:p w:rsidR="00FE3855" w:rsidRDefault="00FE3855"/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16</w:t>
            </w:r>
          </w:p>
        </w:tc>
        <w:tc>
          <w:tcPr>
            <w:tcW w:w="1350" w:type="dxa"/>
          </w:tcPr>
          <w:p w:rsidR="00FE3855" w:rsidRDefault="00D01F7D">
            <w:proofErr w:type="spellStart"/>
            <w:r>
              <w:rPr>
                <w:rFonts w:hint="eastAsia"/>
              </w:rPr>
              <w:t>userDeptScope</w:t>
            </w:r>
            <w:proofErr w:type="spellEnd"/>
          </w:p>
          <w:p w:rsidR="00FE3855" w:rsidRDefault="00FE3855"/>
        </w:tc>
        <w:tc>
          <w:tcPr>
            <w:tcW w:w="987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当前部门下的用户，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全部用户，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当前部门下的部门，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全部部门</w:t>
            </w:r>
          </w:p>
        </w:tc>
        <w:tc>
          <w:tcPr>
            <w:tcW w:w="2343" w:type="dxa"/>
          </w:tcPr>
          <w:p w:rsidR="00FE3855" w:rsidRDefault="00FE3855"/>
        </w:tc>
      </w:tr>
      <w:tr w:rsidR="00FE3855">
        <w:tc>
          <w:tcPr>
            <w:tcW w:w="699" w:type="dxa"/>
          </w:tcPr>
          <w:p w:rsidR="00FE3855" w:rsidRDefault="00D01F7D">
            <w:r>
              <w:rPr>
                <w:rFonts w:hint="eastAsia"/>
              </w:rPr>
              <w:t>17</w:t>
            </w:r>
          </w:p>
        </w:tc>
        <w:tc>
          <w:tcPr>
            <w:tcW w:w="1350" w:type="dxa"/>
          </w:tcPr>
          <w:p w:rsidR="00FE3855" w:rsidRDefault="00D01F7D">
            <w:proofErr w:type="spellStart"/>
            <w:r>
              <w:rPr>
                <w:rFonts w:hint="eastAsia"/>
              </w:rPr>
              <w:t>fileNo</w:t>
            </w:r>
            <w:proofErr w:type="spellEnd"/>
          </w:p>
        </w:tc>
        <w:tc>
          <w:tcPr>
            <w:tcW w:w="987" w:type="dxa"/>
          </w:tcPr>
          <w:p w:rsidR="00FE3855" w:rsidRDefault="00D01F7D">
            <w:r>
              <w:rPr>
                <w:rFonts w:hint="eastAsia"/>
              </w:rPr>
              <w:t>对象列表</w:t>
            </w:r>
          </w:p>
        </w:tc>
        <w:tc>
          <w:tcPr>
            <w:tcW w:w="3141" w:type="dxa"/>
          </w:tcPr>
          <w:p w:rsidR="00FE3855" w:rsidRDefault="00D01F7D">
            <w:r>
              <w:rPr>
                <w:rFonts w:hint="eastAsia"/>
              </w:rPr>
              <w:t>可选文号列表</w:t>
            </w:r>
          </w:p>
        </w:tc>
        <w:tc>
          <w:tcPr>
            <w:tcW w:w="2343" w:type="dxa"/>
          </w:tcPr>
          <w:p w:rsidR="00FE3855" w:rsidRDefault="00FE3855"/>
        </w:tc>
      </w:tr>
    </w:tbl>
    <w:p w:rsidR="00FE3855" w:rsidRDefault="00FE3855"/>
    <w:p w:rsidR="00FE3855" w:rsidRDefault="00FE3855"/>
    <w:p w:rsidR="00FE3855" w:rsidRDefault="00D01F7D">
      <w:proofErr w:type="spellStart"/>
      <w:r>
        <w:rPr>
          <w:rFonts w:hint="eastAsia"/>
          <w:b/>
          <w:bCs/>
          <w:sz w:val="28"/>
          <w:szCs w:val="28"/>
        </w:rPr>
        <w:t>form.data.type</w:t>
      </w:r>
      <w:proofErr w:type="spellEnd"/>
      <w:r>
        <w:rPr>
          <w:rFonts w:hint="eastAsia"/>
          <w:b/>
          <w:bCs/>
          <w:sz w:val="28"/>
          <w:szCs w:val="28"/>
        </w:rPr>
        <w:t>元素：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86"/>
        <w:gridCol w:w="2213"/>
        <w:gridCol w:w="1825"/>
        <w:gridCol w:w="3798"/>
      </w:tblGrid>
      <w:tr w:rsidR="00FE3855">
        <w:tc>
          <w:tcPr>
            <w:tcW w:w="686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1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控件类型</w:t>
            </w:r>
          </w:p>
        </w:tc>
        <w:tc>
          <w:tcPr>
            <w:tcW w:w="182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2213" w:type="dxa"/>
          </w:tcPr>
          <w:p w:rsidR="00FE3855" w:rsidRDefault="00D01F7D">
            <w:proofErr w:type="spellStart"/>
            <w:r>
              <w:rPr>
                <w:rFonts w:hint="eastAsia"/>
              </w:rPr>
              <w:t>DropdownBox</w:t>
            </w:r>
            <w:proofErr w:type="spellEnd"/>
          </w:p>
        </w:tc>
        <w:tc>
          <w:tcPr>
            <w:tcW w:w="1825" w:type="dxa"/>
          </w:tcPr>
          <w:p w:rsidR="00FE3855" w:rsidRDefault="00D01F7D">
            <w:r>
              <w:rPr>
                <w:rFonts w:hint="eastAsia"/>
              </w:rPr>
              <w:t>单选</w:t>
            </w:r>
          </w:p>
        </w:tc>
        <w:tc>
          <w:tcPr>
            <w:tcW w:w="3798" w:type="dxa"/>
          </w:tcPr>
          <w:p w:rsidR="00FE3855" w:rsidRDefault="00FE3855"/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2213" w:type="dxa"/>
          </w:tcPr>
          <w:p w:rsidR="00FE3855" w:rsidRDefault="00D01F7D">
            <w:proofErr w:type="spellStart"/>
            <w:r>
              <w:rPr>
                <w:rFonts w:hint="eastAsia"/>
              </w:rPr>
              <w:t>CheckBoxList</w:t>
            </w:r>
            <w:proofErr w:type="spellEnd"/>
          </w:p>
        </w:tc>
        <w:tc>
          <w:tcPr>
            <w:tcW w:w="1825" w:type="dxa"/>
          </w:tcPr>
          <w:p w:rsidR="00FE3855" w:rsidRDefault="00D01F7D">
            <w:r>
              <w:rPr>
                <w:rFonts w:hint="eastAsia"/>
              </w:rPr>
              <w:t>多选</w:t>
            </w:r>
          </w:p>
        </w:tc>
        <w:tc>
          <w:tcPr>
            <w:tcW w:w="3798" w:type="dxa"/>
          </w:tcPr>
          <w:p w:rsidR="00FE3855" w:rsidRDefault="00D01F7D"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maxLength</w:t>
            </w:r>
            <w:proofErr w:type="spellEnd"/>
            <w:r>
              <w:rPr>
                <w:rFonts w:hint="eastAsia"/>
              </w:rPr>
              <w:t>一起判断是否为多选</w:t>
            </w:r>
          </w:p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2213" w:type="dxa"/>
          </w:tcPr>
          <w:p w:rsidR="00FE3855" w:rsidRDefault="00D01F7D">
            <w:proofErr w:type="spellStart"/>
            <w:r>
              <w:rPr>
                <w:rFonts w:hint="eastAsia"/>
              </w:rPr>
              <w:t>Dept</w:t>
            </w:r>
            <w:proofErr w:type="spellEnd"/>
          </w:p>
        </w:tc>
        <w:tc>
          <w:tcPr>
            <w:tcW w:w="1825" w:type="dxa"/>
          </w:tcPr>
          <w:p w:rsidR="00FE3855" w:rsidRDefault="00D01F7D">
            <w:r>
              <w:rPr>
                <w:rFonts w:hint="eastAsia"/>
              </w:rPr>
              <w:t>部门</w:t>
            </w:r>
          </w:p>
        </w:tc>
        <w:tc>
          <w:tcPr>
            <w:tcW w:w="3798" w:type="dxa"/>
          </w:tcPr>
          <w:p w:rsidR="00FE3855" w:rsidRDefault="00D01F7D"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maxLength</w:t>
            </w:r>
            <w:proofErr w:type="spellEnd"/>
            <w:r>
              <w:rPr>
                <w:rFonts w:hint="eastAsia"/>
              </w:rPr>
              <w:t>一起判断是否为多选</w:t>
            </w:r>
          </w:p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2213" w:type="dxa"/>
          </w:tcPr>
          <w:p w:rsidR="00FE3855" w:rsidRDefault="00D01F7D">
            <w:r>
              <w:rPr>
                <w:rFonts w:hint="eastAsia"/>
              </w:rPr>
              <w:t>User</w:t>
            </w:r>
          </w:p>
        </w:tc>
        <w:tc>
          <w:tcPr>
            <w:tcW w:w="1825" w:type="dxa"/>
          </w:tcPr>
          <w:p w:rsidR="00FE3855" w:rsidRDefault="00D01F7D">
            <w:r>
              <w:rPr>
                <w:rFonts w:hint="eastAsia"/>
              </w:rPr>
              <w:t>用户</w:t>
            </w:r>
          </w:p>
        </w:tc>
        <w:tc>
          <w:tcPr>
            <w:tcW w:w="3798" w:type="dxa"/>
          </w:tcPr>
          <w:p w:rsidR="00FE3855" w:rsidRDefault="00D01F7D"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maxLength</w:t>
            </w:r>
            <w:proofErr w:type="spellEnd"/>
            <w:r>
              <w:rPr>
                <w:rFonts w:hint="eastAsia"/>
              </w:rPr>
              <w:t>一起判断是否为多选</w:t>
            </w:r>
          </w:p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5</w:t>
            </w:r>
          </w:p>
        </w:tc>
        <w:tc>
          <w:tcPr>
            <w:tcW w:w="2213" w:type="dxa"/>
          </w:tcPr>
          <w:p w:rsidR="00FE3855" w:rsidRDefault="00D01F7D">
            <w:proofErr w:type="spellStart"/>
            <w:r>
              <w:rPr>
                <w:rFonts w:hint="eastAsia"/>
              </w:rPr>
              <w:t>UserDept</w:t>
            </w:r>
            <w:proofErr w:type="spellEnd"/>
          </w:p>
        </w:tc>
        <w:tc>
          <w:tcPr>
            <w:tcW w:w="1825" w:type="dxa"/>
          </w:tcPr>
          <w:p w:rsidR="00FE3855" w:rsidRDefault="00D01F7D">
            <w:r>
              <w:rPr>
                <w:rFonts w:hint="eastAsia"/>
              </w:rPr>
              <w:t>用户或者部门</w:t>
            </w:r>
          </w:p>
        </w:tc>
        <w:tc>
          <w:tcPr>
            <w:tcW w:w="3798" w:type="dxa"/>
          </w:tcPr>
          <w:p w:rsidR="00FE3855" w:rsidRDefault="00FE3855"/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6</w:t>
            </w:r>
          </w:p>
        </w:tc>
        <w:tc>
          <w:tcPr>
            <w:tcW w:w="2213" w:type="dxa"/>
          </w:tcPr>
          <w:p w:rsidR="00FE3855" w:rsidRDefault="00D01F7D">
            <w:r>
              <w:rPr>
                <w:rFonts w:hint="eastAsia"/>
              </w:rPr>
              <w:t>Table</w:t>
            </w:r>
          </w:p>
        </w:tc>
        <w:tc>
          <w:tcPr>
            <w:tcW w:w="1825" w:type="dxa"/>
          </w:tcPr>
          <w:p w:rsidR="00FE3855" w:rsidRDefault="00D01F7D">
            <w:proofErr w:type="gramStart"/>
            <w:r>
              <w:rPr>
                <w:rFonts w:hint="eastAsia"/>
              </w:rPr>
              <w:t>子表</w:t>
            </w:r>
            <w:proofErr w:type="gramEnd"/>
          </w:p>
        </w:tc>
        <w:tc>
          <w:tcPr>
            <w:tcW w:w="3798" w:type="dxa"/>
          </w:tcPr>
          <w:p w:rsidR="00FE3855" w:rsidRDefault="00D01F7D">
            <w:r>
              <w:rPr>
                <w:rFonts w:hint="eastAsia"/>
              </w:rPr>
              <w:t>只在起草阶段可以修改</w:t>
            </w:r>
          </w:p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7</w:t>
            </w:r>
          </w:p>
        </w:tc>
        <w:tc>
          <w:tcPr>
            <w:tcW w:w="2213" w:type="dxa"/>
          </w:tcPr>
          <w:p w:rsidR="00FE3855" w:rsidRDefault="00D01F7D">
            <w:r>
              <w:rPr>
                <w:rFonts w:hint="eastAsia"/>
              </w:rPr>
              <w:t>Text</w:t>
            </w:r>
          </w:p>
        </w:tc>
        <w:tc>
          <w:tcPr>
            <w:tcW w:w="1825" w:type="dxa"/>
          </w:tcPr>
          <w:p w:rsidR="00FE3855" w:rsidRDefault="00D01F7D">
            <w:r>
              <w:rPr>
                <w:rFonts w:hint="eastAsia"/>
              </w:rPr>
              <w:t>文本</w:t>
            </w:r>
          </w:p>
        </w:tc>
        <w:tc>
          <w:tcPr>
            <w:tcW w:w="3798" w:type="dxa"/>
          </w:tcPr>
          <w:p w:rsidR="00FE3855" w:rsidRDefault="00FE3855"/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8</w:t>
            </w:r>
          </w:p>
        </w:tc>
        <w:tc>
          <w:tcPr>
            <w:tcW w:w="2213" w:type="dxa"/>
          </w:tcPr>
          <w:p w:rsidR="00FE3855" w:rsidRDefault="00D01F7D"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1825" w:type="dxa"/>
          </w:tcPr>
          <w:p w:rsidR="00FE3855" w:rsidRDefault="00D01F7D">
            <w:r>
              <w:rPr>
                <w:rFonts w:hint="eastAsia"/>
              </w:rPr>
              <w:t>日期</w:t>
            </w:r>
          </w:p>
        </w:tc>
        <w:tc>
          <w:tcPr>
            <w:tcW w:w="3798" w:type="dxa"/>
          </w:tcPr>
          <w:p w:rsidR="00FE3855" w:rsidRDefault="00FE3855"/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9</w:t>
            </w:r>
          </w:p>
        </w:tc>
        <w:tc>
          <w:tcPr>
            <w:tcW w:w="2213" w:type="dxa"/>
          </w:tcPr>
          <w:p w:rsidR="00FE3855" w:rsidRDefault="00D01F7D">
            <w:r>
              <w:rPr>
                <w:rFonts w:hint="eastAsia"/>
              </w:rPr>
              <w:t>File</w:t>
            </w:r>
          </w:p>
        </w:tc>
        <w:tc>
          <w:tcPr>
            <w:tcW w:w="1825" w:type="dxa"/>
          </w:tcPr>
          <w:p w:rsidR="00FE3855" w:rsidRDefault="00D01F7D">
            <w:r>
              <w:rPr>
                <w:rFonts w:hint="eastAsia"/>
              </w:rPr>
              <w:t>附件控件</w:t>
            </w:r>
          </w:p>
        </w:tc>
        <w:tc>
          <w:tcPr>
            <w:tcW w:w="3798" w:type="dxa"/>
          </w:tcPr>
          <w:p w:rsidR="00FE3855" w:rsidRDefault="00FE3855"/>
        </w:tc>
      </w:tr>
      <w:tr w:rsidR="00FE3855">
        <w:tc>
          <w:tcPr>
            <w:tcW w:w="686" w:type="dxa"/>
          </w:tcPr>
          <w:p w:rsidR="00FE3855" w:rsidRDefault="00D01F7D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10</w:t>
            </w:r>
          </w:p>
        </w:tc>
        <w:tc>
          <w:tcPr>
            <w:tcW w:w="2213" w:type="dxa"/>
          </w:tcPr>
          <w:p w:rsidR="00FE3855" w:rsidRDefault="00D01F7D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Idea</w:t>
            </w:r>
          </w:p>
        </w:tc>
        <w:tc>
          <w:tcPr>
            <w:tcW w:w="1825" w:type="dxa"/>
          </w:tcPr>
          <w:p w:rsidR="00FE3855" w:rsidRDefault="00D01F7D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意见控件</w:t>
            </w:r>
          </w:p>
        </w:tc>
        <w:tc>
          <w:tcPr>
            <w:tcW w:w="3798" w:type="dxa"/>
          </w:tcPr>
          <w:p w:rsidR="00FE3855" w:rsidRDefault="00D01F7D">
            <w:pPr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每个表单只有一项。在起草阶段和审批阶段有该控件</w:t>
            </w:r>
          </w:p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11</w:t>
            </w:r>
          </w:p>
        </w:tc>
        <w:tc>
          <w:tcPr>
            <w:tcW w:w="2213" w:type="dxa"/>
          </w:tcPr>
          <w:p w:rsidR="00FE3855" w:rsidRDefault="00D01F7D">
            <w:proofErr w:type="spellStart"/>
            <w:r>
              <w:rPr>
                <w:rFonts w:hint="eastAsia"/>
              </w:rPr>
              <w:t>MultSelect</w:t>
            </w:r>
            <w:proofErr w:type="spellEnd"/>
          </w:p>
        </w:tc>
        <w:tc>
          <w:tcPr>
            <w:tcW w:w="1825" w:type="dxa"/>
          </w:tcPr>
          <w:p w:rsidR="00FE3855" w:rsidRDefault="00D01F7D">
            <w:r>
              <w:rPr>
                <w:rFonts w:hint="eastAsia"/>
              </w:rPr>
              <w:t>多选框</w:t>
            </w:r>
          </w:p>
        </w:tc>
        <w:tc>
          <w:tcPr>
            <w:tcW w:w="3798" w:type="dxa"/>
          </w:tcPr>
          <w:p w:rsidR="00FE3855" w:rsidRDefault="00FE3855"/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12</w:t>
            </w:r>
          </w:p>
        </w:tc>
        <w:tc>
          <w:tcPr>
            <w:tcW w:w="2213" w:type="dxa"/>
          </w:tcPr>
          <w:p w:rsidR="00FE3855" w:rsidRDefault="00D01F7D">
            <w:proofErr w:type="spellStart"/>
            <w:r>
              <w:rPr>
                <w:rFonts w:hint="eastAsia"/>
              </w:rPr>
              <w:t>CustomDropdownBox</w:t>
            </w:r>
            <w:proofErr w:type="spellEnd"/>
          </w:p>
        </w:tc>
        <w:tc>
          <w:tcPr>
            <w:tcW w:w="1825" w:type="dxa"/>
          </w:tcPr>
          <w:p w:rsidR="00FE3855" w:rsidRDefault="00D01F7D">
            <w:r>
              <w:rPr>
                <w:rFonts w:hint="eastAsia"/>
              </w:rPr>
              <w:t>单选</w:t>
            </w:r>
          </w:p>
        </w:tc>
        <w:tc>
          <w:tcPr>
            <w:tcW w:w="3798" w:type="dxa"/>
          </w:tcPr>
          <w:p w:rsidR="00FE3855" w:rsidRDefault="00D01F7D"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DropdownBox</w:t>
            </w:r>
            <w:proofErr w:type="spellEnd"/>
            <w:r>
              <w:rPr>
                <w:rFonts w:hint="eastAsia"/>
              </w:rPr>
              <w:t>的差异在于取值。</w:t>
            </w:r>
          </w:p>
        </w:tc>
      </w:tr>
      <w:tr w:rsidR="00FE3855">
        <w:tc>
          <w:tcPr>
            <w:tcW w:w="686" w:type="dxa"/>
          </w:tcPr>
          <w:p w:rsidR="00FE3855" w:rsidRDefault="00D01F7D">
            <w:r>
              <w:rPr>
                <w:rFonts w:hint="eastAsia"/>
              </w:rPr>
              <w:t>13</w:t>
            </w:r>
          </w:p>
        </w:tc>
        <w:tc>
          <w:tcPr>
            <w:tcW w:w="2213" w:type="dxa"/>
          </w:tcPr>
          <w:p w:rsidR="00FE3855" w:rsidRDefault="00D01F7D">
            <w:proofErr w:type="spellStart"/>
            <w:r>
              <w:rPr>
                <w:rFonts w:hint="eastAsia"/>
              </w:rPr>
              <w:t>LBDropdownBox</w:t>
            </w:r>
            <w:proofErr w:type="spellEnd"/>
          </w:p>
          <w:p w:rsidR="00FE3855" w:rsidRDefault="00FE3855"/>
        </w:tc>
        <w:tc>
          <w:tcPr>
            <w:tcW w:w="1825" w:type="dxa"/>
          </w:tcPr>
          <w:p w:rsidR="00FE3855" w:rsidRDefault="00D01F7D">
            <w:r>
              <w:rPr>
                <w:rFonts w:hint="eastAsia"/>
              </w:rPr>
              <w:t>单选</w:t>
            </w:r>
          </w:p>
        </w:tc>
        <w:tc>
          <w:tcPr>
            <w:tcW w:w="3798" w:type="dxa"/>
          </w:tcPr>
          <w:p w:rsidR="00FE3855" w:rsidRDefault="00FE3855"/>
        </w:tc>
      </w:tr>
    </w:tbl>
    <w:p w:rsidR="00FE3855" w:rsidRDefault="00FE3855"/>
    <w:p w:rsidR="00FE3855" w:rsidRDefault="00FE3855"/>
    <w:p w:rsidR="00FE3855" w:rsidRDefault="00D01F7D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form.data.inputType</w:t>
      </w:r>
      <w:proofErr w:type="spellEnd"/>
      <w:r>
        <w:rPr>
          <w:rFonts w:hint="eastAsia"/>
          <w:b/>
          <w:bCs/>
          <w:sz w:val="28"/>
          <w:szCs w:val="28"/>
        </w:rPr>
        <w:t>元素：</w:t>
      </w:r>
    </w:p>
    <w:p w:rsidR="00FE3855" w:rsidRDefault="00FE38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24"/>
        <w:gridCol w:w="2337"/>
        <w:gridCol w:w="2830"/>
        <w:gridCol w:w="2131"/>
      </w:tblGrid>
      <w:tr w:rsidR="00FE3855">
        <w:tc>
          <w:tcPr>
            <w:tcW w:w="122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83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E3855">
        <w:trPr>
          <w:trHeight w:val="339"/>
        </w:trPr>
        <w:tc>
          <w:tcPr>
            <w:tcW w:w="122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2337" w:type="dxa"/>
          </w:tcPr>
          <w:p w:rsidR="00FE3855" w:rsidRDefault="00D01F7D">
            <w:r>
              <w:rPr>
                <w:rFonts w:hint="eastAsia"/>
              </w:rPr>
              <w:t>Text</w:t>
            </w:r>
          </w:p>
        </w:tc>
        <w:tc>
          <w:tcPr>
            <w:tcW w:w="2830" w:type="dxa"/>
          </w:tcPr>
          <w:p w:rsidR="00FE3855" w:rsidRDefault="00D01F7D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FE3855" w:rsidRDefault="00FE3855"/>
        </w:tc>
      </w:tr>
      <w:tr w:rsidR="00FE3855">
        <w:trPr>
          <w:trHeight w:val="376"/>
        </w:trPr>
        <w:tc>
          <w:tcPr>
            <w:tcW w:w="1224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2337" w:type="dxa"/>
          </w:tcPr>
          <w:p w:rsidR="00FE3855" w:rsidRDefault="00D01F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30" w:type="dxa"/>
          </w:tcPr>
          <w:p w:rsidR="00FE3855" w:rsidRDefault="00D01F7D">
            <w:r>
              <w:rPr>
                <w:rFonts w:hint="eastAsia"/>
              </w:rPr>
              <w:t>整数</w:t>
            </w:r>
          </w:p>
        </w:tc>
        <w:tc>
          <w:tcPr>
            <w:tcW w:w="2131" w:type="dxa"/>
          </w:tcPr>
          <w:p w:rsidR="00FE3855" w:rsidRDefault="00FE3855"/>
        </w:tc>
      </w:tr>
      <w:tr w:rsidR="00FE3855">
        <w:tc>
          <w:tcPr>
            <w:tcW w:w="122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2337" w:type="dxa"/>
          </w:tcPr>
          <w:p w:rsidR="00FE3855" w:rsidRDefault="00D01F7D">
            <w:r>
              <w:rPr>
                <w:rFonts w:hint="eastAsia"/>
              </w:rPr>
              <w:t>Float</w:t>
            </w:r>
          </w:p>
        </w:tc>
        <w:tc>
          <w:tcPr>
            <w:tcW w:w="2830" w:type="dxa"/>
          </w:tcPr>
          <w:p w:rsidR="00FE3855" w:rsidRDefault="00D01F7D">
            <w:r>
              <w:rPr>
                <w:rFonts w:hint="eastAsia"/>
              </w:rPr>
              <w:t>浮点类型</w:t>
            </w:r>
          </w:p>
        </w:tc>
        <w:tc>
          <w:tcPr>
            <w:tcW w:w="2131" w:type="dxa"/>
          </w:tcPr>
          <w:p w:rsidR="00FE3855" w:rsidRDefault="00FE3855"/>
        </w:tc>
      </w:tr>
      <w:tr w:rsidR="00FE3855">
        <w:trPr>
          <w:trHeight w:val="249"/>
        </w:trPr>
        <w:tc>
          <w:tcPr>
            <w:tcW w:w="1224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2337" w:type="dxa"/>
          </w:tcPr>
          <w:p w:rsidR="00FE3855" w:rsidRDefault="00D01F7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30" w:type="dxa"/>
          </w:tcPr>
          <w:p w:rsidR="00FE3855" w:rsidRDefault="00D01F7D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FE3855" w:rsidRDefault="00FE3855"/>
        </w:tc>
      </w:tr>
    </w:tbl>
    <w:p w:rsidR="00FE3855" w:rsidRDefault="00FE3855"/>
    <w:p w:rsidR="00FE3855" w:rsidRDefault="00D01F7D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form.data.format</w:t>
      </w:r>
      <w:proofErr w:type="spellEnd"/>
      <w:r>
        <w:rPr>
          <w:rFonts w:hint="eastAsia"/>
          <w:b/>
          <w:bCs/>
          <w:sz w:val="28"/>
          <w:szCs w:val="28"/>
        </w:rPr>
        <w:t>元素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49"/>
        <w:gridCol w:w="3011"/>
        <w:gridCol w:w="2131"/>
        <w:gridCol w:w="2131"/>
      </w:tblGrid>
      <w:tr w:rsidR="00FE3855">
        <w:tc>
          <w:tcPr>
            <w:tcW w:w="124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01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E3855">
        <w:trPr>
          <w:trHeight w:val="352"/>
        </w:trPr>
        <w:tc>
          <w:tcPr>
            <w:tcW w:w="1249" w:type="dxa"/>
          </w:tcPr>
          <w:p w:rsidR="00FE3855" w:rsidRDefault="00D01F7D">
            <w:pPr>
              <w:adjustRightInd w:val="0"/>
              <w:snapToGrid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3011" w:type="dxa"/>
          </w:tcPr>
          <w:p w:rsidR="00FE3855" w:rsidRDefault="00D01F7D">
            <w:pPr>
              <w:adjustRightInd w:val="0"/>
              <w:snapToGrid w:val="0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  <w:tc>
          <w:tcPr>
            <w:tcW w:w="2131" w:type="dxa"/>
          </w:tcPr>
          <w:p w:rsidR="00FE3855" w:rsidRDefault="00D01F7D">
            <w:pPr>
              <w:adjustRightInd w:val="0"/>
              <w:snapToGrid w:val="0"/>
            </w:pPr>
            <w:r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:rsidR="00FE3855" w:rsidRDefault="00FE3855">
            <w:pPr>
              <w:adjustRightInd w:val="0"/>
              <w:snapToGrid w:val="0"/>
            </w:pPr>
          </w:p>
        </w:tc>
      </w:tr>
      <w:tr w:rsidR="00FE3855">
        <w:trPr>
          <w:trHeight w:val="214"/>
        </w:trPr>
        <w:tc>
          <w:tcPr>
            <w:tcW w:w="1249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3011" w:type="dxa"/>
          </w:tcPr>
          <w:p w:rsidR="00FE3855" w:rsidRDefault="00D01F7D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</w:t>
            </w:r>
          </w:p>
        </w:tc>
        <w:tc>
          <w:tcPr>
            <w:tcW w:w="2131" w:type="dxa"/>
          </w:tcPr>
          <w:p w:rsidR="00FE3855" w:rsidRDefault="00D01F7D">
            <w:r>
              <w:rPr>
                <w:rFonts w:hint="eastAsia"/>
              </w:rPr>
              <w:t>年月</w:t>
            </w:r>
          </w:p>
        </w:tc>
        <w:tc>
          <w:tcPr>
            <w:tcW w:w="2131" w:type="dxa"/>
          </w:tcPr>
          <w:p w:rsidR="00FE3855" w:rsidRDefault="00FE3855"/>
        </w:tc>
      </w:tr>
      <w:tr w:rsidR="00FE3855">
        <w:tc>
          <w:tcPr>
            <w:tcW w:w="1249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3011" w:type="dxa"/>
          </w:tcPr>
          <w:p w:rsidR="00FE3855" w:rsidRDefault="00D01F7D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  <w:tc>
          <w:tcPr>
            <w:tcW w:w="2131" w:type="dxa"/>
          </w:tcPr>
          <w:p w:rsidR="00FE3855" w:rsidRDefault="00D01F7D">
            <w:proofErr w:type="gramStart"/>
            <w:r>
              <w:rPr>
                <w:rFonts w:hint="eastAsia"/>
              </w:rPr>
              <w:t>年月天</w:t>
            </w:r>
            <w:proofErr w:type="gramEnd"/>
          </w:p>
        </w:tc>
        <w:tc>
          <w:tcPr>
            <w:tcW w:w="2131" w:type="dxa"/>
          </w:tcPr>
          <w:p w:rsidR="00FE3855" w:rsidRDefault="00FE3855"/>
        </w:tc>
      </w:tr>
      <w:tr w:rsidR="00FE3855">
        <w:tc>
          <w:tcPr>
            <w:tcW w:w="1249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3011" w:type="dxa"/>
          </w:tcPr>
          <w:p w:rsidR="00FE3855" w:rsidRDefault="00D01F7D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HH</w:t>
            </w:r>
          </w:p>
        </w:tc>
        <w:tc>
          <w:tcPr>
            <w:tcW w:w="2131" w:type="dxa"/>
          </w:tcPr>
          <w:p w:rsidR="00FE3855" w:rsidRDefault="00D01F7D">
            <w:r>
              <w:rPr>
                <w:rFonts w:hint="eastAsia"/>
              </w:rPr>
              <w:t>年月天时</w:t>
            </w:r>
          </w:p>
        </w:tc>
        <w:tc>
          <w:tcPr>
            <w:tcW w:w="2131" w:type="dxa"/>
          </w:tcPr>
          <w:p w:rsidR="00FE3855" w:rsidRDefault="00FE3855"/>
        </w:tc>
      </w:tr>
      <w:tr w:rsidR="00FE3855">
        <w:tc>
          <w:tcPr>
            <w:tcW w:w="1249" w:type="dxa"/>
          </w:tcPr>
          <w:p w:rsidR="00FE3855" w:rsidRDefault="00D01F7D">
            <w:r>
              <w:rPr>
                <w:rFonts w:hint="eastAsia"/>
              </w:rPr>
              <w:t>5</w:t>
            </w:r>
          </w:p>
        </w:tc>
        <w:tc>
          <w:tcPr>
            <w:tcW w:w="3011" w:type="dxa"/>
          </w:tcPr>
          <w:p w:rsidR="00FE3855" w:rsidRDefault="00D01F7D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HH:mm</w:t>
            </w:r>
            <w:proofErr w:type="spellEnd"/>
          </w:p>
        </w:tc>
        <w:tc>
          <w:tcPr>
            <w:tcW w:w="2131" w:type="dxa"/>
          </w:tcPr>
          <w:p w:rsidR="00FE3855" w:rsidRDefault="00D01F7D">
            <w:r>
              <w:rPr>
                <w:rFonts w:hint="eastAsia"/>
              </w:rPr>
              <w:t>年月天时分</w:t>
            </w:r>
          </w:p>
        </w:tc>
        <w:tc>
          <w:tcPr>
            <w:tcW w:w="2131" w:type="dxa"/>
          </w:tcPr>
          <w:p w:rsidR="00FE3855" w:rsidRDefault="00FE3855"/>
        </w:tc>
      </w:tr>
      <w:tr w:rsidR="00FE3855">
        <w:tc>
          <w:tcPr>
            <w:tcW w:w="1249" w:type="dxa"/>
          </w:tcPr>
          <w:p w:rsidR="00FE3855" w:rsidRDefault="00D01F7D">
            <w:r>
              <w:rPr>
                <w:rFonts w:hint="eastAsia"/>
              </w:rPr>
              <w:t>6</w:t>
            </w:r>
          </w:p>
        </w:tc>
        <w:tc>
          <w:tcPr>
            <w:tcW w:w="3011" w:type="dxa"/>
          </w:tcPr>
          <w:p w:rsidR="00FE3855" w:rsidRDefault="00D01F7D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</w:p>
        </w:tc>
        <w:tc>
          <w:tcPr>
            <w:tcW w:w="2131" w:type="dxa"/>
          </w:tcPr>
          <w:p w:rsidR="00FE3855" w:rsidRDefault="00D01F7D">
            <w:r>
              <w:rPr>
                <w:rFonts w:hint="eastAsia"/>
              </w:rPr>
              <w:t>年月天时分秒</w:t>
            </w:r>
          </w:p>
        </w:tc>
        <w:tc>
          <w:tcPr>
            <w:tcW w:w="2131" w:type="dxa"/>
          </w:tcPr>
          <w:p w:rsidR="00FE3855" w:rsidRDefault="00FE3855"/>
        </w:tc>
      </w:tr>
    </w:tbl>
    <w:p w:rsidR="00FE3855" w:rsidRDefault="00FE3855">
      <w:pPr>
        <w:rPr>
          <w:b/>
          <w:bCs/>
        </w:rPr>
      </w:pPr>
    </w:p>
    <w:p w:rsidR="00FE3855" w:rsidRDefault="00D01F7D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form.data.DataSource</w:t>
      </w:r>
      <w:proofErr w:type="spellEnd"/>
      <w:r>
        <w:rPr>
          <w:rFonts w:hint="eastAsia"/>
          <w:b/>
          <w:bCs/>
          <w:sz w:val="28"/>
          <w:szCs w:val="28"/>
        </w:rPr>
        <w:t>字段</w:t>
      </w:r>
    </w:p>
    <w:p w:rsidR="00FE3855" w:rsidRDefault="00FE385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49"/>
        <w:gridCol w:w="1575"/>
        <w:gridCol w:w="1550"/>
        <w:gridCol w:w="4248"/>
      </w:tblGrid>
      <w:tr w:rsidR="00FE3855">
        <w:tc>
          <w:tcPr>
            <w:tcW w:w="114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E3855">
        <w:tc>
          <w:tcPr>
            <w:tcW w:w="1149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:rsidR="00FE3855" w:rsidRDefault="00D01F7D">
            <w:proofErr w:type="spellStart"/>
            <w:r>
              <w:rPr>
                <w:rFonts w:hint="eastAsia"/>
              </w:rPr>
              <w:t>dataSourceType</w:t>
            </w:r>
            <w:proofErr w:type="spellEnd"/>
          </w:p>
        </w:tc>
        <w:tc>
          <w:tcPr>
            <w:tcW w:w="1550" w:type="dxa"/>
          </w:tcPr>
          <w:p w:rsidR="00FE3855" w:rsidRDefault="00D01F7D">
            <w:r>
              <w:rPr>
                <w:rFonts w:hint="eastAsia"/>
              </w:rPr>
              <w:t>数据源类型</w:t>
            </w:r>
          </w:p>
        </w:tc>
        <w:tc>
          <w:tcPr>
            <w:tcW w:w="4248" w:type="dxa"/>
          </w:tcPr>
          <w:p w:rsidR="00FE3855" w:rsidRDefault="00D01F7D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静态字典，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：动态字典表，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：内部对象</w:t>
            </w:r>
          </w:p>
          <w:p w:rsidR="00FE3855" w:rsidRDefault="00D01F7D">
            <w:r>
              <w:rPr>
                <w:rFonts w:hint="eastAsia"/>
              </w:rPr>
              <w:t>静态字段：数据从</w:t>
            </w:r>
            <w:proofErr w:type="spellStart"/>
            <w:r>
              <w:rPr>
                <w:rFonts w:hint="eastAsia"/>
              </w:rPr>
              <w:t>optionkey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optionvalue</w:t>
            </w:r>
            <w:proofErr w:type="spellEnd"/>
            <w:r>
              <w:rPr>
                <w:rFonts w:hint="eastAsia"/>
              </w:rPr>
              <w:t>取值；</w:t>
            </w:r>
          </w:p>
          <w:p w:rsidR="00FE3855" w:rsidRDefault="00D01F7D">
            <w:r>
              <w:rPr>
                <w:rFonts w:hint="eastAsia"/>
              </w:rPr>
              <w:t>动态字段表：实时从服务器端获取数据；</w:t>
            </w:r>
          </w:p>
          <w:p w:rsidR="00FE3855" w:rsidRDefault="00D01F7D">
            <w:r>
              <w:rPr>
                <w:rFonts w:hint="eastAsia"/>
              </w:rPr>
              <w:t>内部对象：实时从服务器端获取数据；</w:t>
            </w:r>
          </w:p>
        </w:tc>
      </w:tr>
      <w:tr w:rsidR="00FE3855">
        <w:tc>
          <w:tcPr>
            <w:tcW w:w="1149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:rsidR="00FE3855" w:rsidRDefault="00D01F7D">
            <w:proofErr w:type="spellStart"/>
            <w:r>
              <w:rPr>
                <w:rFonts w:hint="eastAsia"/>
              </w:rPr>
              <w:t>optionKey</w:t>
            </w:r>
            <w:proofErr w:type="spellEnd"/>
          </w:p>
        </w:tc>
        <w:tc>
          <w:tcPr>
            <w:tcW w:w="1550" w:type="dxa"/>
          </w:tcPr>
          <w:p w:rsidR="00FE3855" w:rsidRDefault="00D01F7D">
            <w:r>
              <w:rPr>
                <w:rFonts w:hint="eastAsia"/>
              </w:rPr>
              <w:t>Key</w:t>
            </w:r>
          </w:p>
        </w:tc>
        <w:tc>
          <w:tcPr>
            <w:tcW w:w="4248" w:type="dxa"/>
          </w:tcPr>
          <w:p w:rsidR="00FE3855" w:rsidRDefault="00D01F7D">
            <w:r>
              <w:rPr>
                <w:rFonts w:hint="eastAsia"/>
              </w:rPr>
              <w:t>单选，多选，下拉框的</w:t>
            </w:r>
            <w:r>
              <w:rPr>
                <w:rFonts w:hint="eastAsia"/>
              </w:rPr>
              <w:t>key 1  2</w:t>
            </w:r>
          </w:p>
        </w:tc>
      </w:tr>
      <w:tr w:rsidR="00FE3855">
        <w:tc>
          <w:tcPr>
            <w:tcW w:w="1149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:rsidR="00FE3855" w:rsidRDefault="00D01F7D">
            <w:proofErr w:type="spellStart"/>
            <w:r>
              <w:rPr>
                <w:rFonts w:hint="eastAsia"/>
              </w:rPr>
              <w:t>optionValue</w:t>
            </w:r>
            <w:proofErr w:type="spellEnd"/>
          </w:p>
        </w:tc>
        <w:tc>
          <w:tcPr>
            <w:tcW w:w="1550" w:type="dxa"/>
          </w:tcPr>
          <w:p w:rsidR="00FE3855" w:rsidRDefault="00D01F7D">
            <w:r>
              <w:rPr>
                <w:rFonts w:hint="eastAsia"/>
              </w:rPr>
              <w:t>Value</w:t>
            </w:r>
          </w:p>
        </w:tc>
        <w:tc>
          <w:tcPr>
            <w:tcW w:w="4248" w:type="dxa"/>
          </w:tcPr>
          <w:p w:rsidR="00FE3855" w:rsidRDefault="00D01F7D">
            <w:r>
              <w:rPr>
                <w:rFonts w:hint="eastAsia"/>
              </w:rPr>
              <w:t>单选，多选，下拉框的描述值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女</w:t>
            </w:r>
          </w:p>
        </w:tc>
      </w:tr>
      <w:tr w:rsidR="00FE3855">
        <w:tc>
          <w:tcPr>
            <w:tcW w:w="1149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1575" w:type="dxa"/>
          </w:tcPr>
          <w:p w:rsidR="00FE3855" w:rsidRDefault="00D01F7D">
            <w:proofErr w:type="spellStart"/>
            <w:r>
              <w:rPr>
                <w:rFonts w:hint="eastAsia"/>
              </w:rPr>
              <w:t>dataFlag</w:t>
            </w:r>
            <w:proofErr w:type="spellEnd"/>
          </w:p>
        </w:tc>
        <w:tc>
          <w:tcPr>
            <w:tcW w:w="1550" w:type="dxa"/>
          </w:tcPr>
          <w:p w:rsidR="00FE3855" w:rsidRDefault="00D01F7D">
            <w:r>
              <w:rPr>
                <w:rFonts w:hint="eastAsia"/>
              </w:rPr>
              <w:t>处理方式</w:t>
            </w:r>
          </w:p>
        </w:tc>
        <w:tc>
          <w:tcPr>
            <w:tcW w:w="4248" w:type="dxa"/>
          </w:tcPr>
          <w:p w:rsidR="00FE3855" w:rsidRDefault="00D01F7D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按值处理</w:t>
            </w:r>
            <w:r>
              <w:rPr>
                <w:rFonts w:hint="eastAsia"/>
              </w:rPr>
              <w:t xml:space="preserve">,1 </w:t>
            </w:r>
            <w:r>
              <w:rPr>
                <w:rFonts w:hint="eastAsia"/>
              </w:rPr>
              <w:t>取文本处理</w:t>
            </w:r>
            <w:r>
              <w:rPr>
                <w:rFonts w:hint="eastAsia"/>
              </w:rPr>
              <w:t>value</w:t>
            </w:r>
          </w:p>
        </w:tc>
      </w:tr>
      <w:tr w:rsidR="00FE3855">
        <w:tc>
          <w:tcPr>
            <w:tcW w:w="1149" w:type="dxa"/>
          </w:tcPr>
          <w:p w:rsidR="00FE3855" w:rsidRDefault="00D01F7D">
            <w:r>
              <w:rPr>
                <w:rFonts w:hint="eastAsia"/>
              </w:rPr>
              <w:t>5</w:t>
            </w:r>
          </w:p>
        </w:tc>
        <w:tc>
          <w:tcPr>
            <w:tcW w:w="1575" w:type="dxa"/>
          </w:tcPr>
          <w:p w:rsidR="00FE3855" w:rsidRDefault="00D01F7D">
            <w:proofErr w:type="spellStart"/>
            <w:r>
              <w:rPr>
                <w:rFonts w:hint="eastAsia"/>
              </w:rPr>
              <w:t>dataCode</w:t>
            </w:r>
            <w:proofErr w:type="spellEnd"/>
          </w:p>
        </w:tc>
        <w:tc>
          <w:tcPr>
            <w:tcW w:w="1550" w:type="dxa"/>
          </w:tcPr>
          <w:p w:rsidR="00FE3855" w:rsidRDefault="00D01F7D">
            <w:r>
              <w:rPr>
                <w:rFonts w:hint="eastAsia"/>
              </w:rPr>
              <w:t>代码标识</w:t>
            </w:r>
          </w:p>
        </w:tc>
        <w:tc>
          <w:tcPr>
            <w:tcW w:w="4248" w:type="dxa"/>
          </w:tcPr>
          <w:p w:rsidR="00FE3855" w:rsidRDefault="00D01F7D">
            <w:proofErr w:type="spellStart"/>
            <w:r>
              <w:rPr>
                <w:rFonts w:hint="eastAsia"/>
              </w:rPr>
              <w:t>livebos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对应列名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，门户对应字典表的</w:t>
            </w:r>
            <w:proofErr w:type="spellStart"/>
            <w:r>
              <w:rPr>
                <w:rFonts w:hint="eastAsia"/>
              </w:rPr>
              <w:t>t_code.codeclass</w:t>
            </w:r>
            <w:proofErr w:type="spellEnd"/>
          </w:p>
        </w:tc>
      </w:tr>
    </w:tbl>
    <w:p w:rsidR="00FE3855" w:rsidRDefault="00FE3855"/>
    <w:p w:rsidR="00FE3855" w:rsidRDefault="00D01F7D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form.data.FileNo</w:t>
      </w:r>
      <w:proofErr w:type="spellEnd"/>
      <w:r>
        <w:rPr>
          <w:rFonts w:hint="eastAsia"/>
          <w:b/>
          <w:bCs/>
          <w:sz w:val="28"/>
          <w:szCs w:val="28"/>
        </w:rPr>
        <w:t>文号</w:t>
      </w:r>
    </w:p>
    <w:tbl>
      <w:tblPr>
        <w:tblStyle w:val="a7"/>
        <w:tblpPr w:leftFromText="180" w:rightFromText="180" w:vertAnchor="text" w:horzAnchor="page" w:tblpX="1867" w:tblpY="11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61"/>
        <w:gridCol w:w="1134"/>
        <w:gridCol w:w="3450"/>
        <w:gridCol w:w="3077"/>
      </w:tblGrid>
      <w:tr w:rsidR="00FE3855">
        <w:tc>
          <w:tcPr>
            <w:tcW w:w="86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45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3077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E3855">
        <w:trPr>
          <w:trHeight w:val="376"/>
        </w:trPr>
        <w:tc>
          <w:tcPr>
            <w:tcW w:w="861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E3855" w:rsidRDefault="00D01F7D">
            <w:proofErr w:type="spellStart"/>
            <w:r>
              <w:rPr>
                <w:rFonts w:hint="eastAsia"/>
              </w:rPr>
              <w:t>ruleId</w:t>
            </w:r>
            <w:proofErr w:type="spellEnd"/>
          </w:p>
        </w:tc>
        <w:tc>
          <w:tcPr>
            <w:tcW w:w="3450" w:type="dxa"/>
          </w:tcPr>
          <w:p w:rsidR="00FE3855" w:rsidRDefault="00D01F7D">
            <w:r>
              <w:rPr>
                <w:rFonts w:hint="eastAsia"/>
              </w:rPr>
              <w:t>文号规则</w:t>
            </w:r>
            <w:r>
              <w:rPr>
                <w:rFonts w:hint="eastAsia"/>
              </w:rPr>
              <w:t>ID</w:t>
            </w:r>
          </w:p>
        </w:tc>
        <w:tc>
          <w:tcPr>
            <w:tcW w:w="3077" w:type="dxa"/>
          </w:tcPr>
          <w:p w:rsidR="00FE3855" w:rsidRDefault="00FE3855"/>
        </w:tc>
      </w:tr>
      <w:tr w:rsidR="00FE3855">
        <w:tc>
          <w:tcPr>
            <w:tcW w:w="861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E3855" w:rsidRDefault="00D01F7D">
            <w:proofErr w:type="spellStart"/>
            <w:r>
              <w:rPr>
                <w:rFonts w:hint="eastAsia"/>
              </w:rPr>
              <w:t>isHistory</w:t>
            </w:r>
            <w:proofErr w:type="spellEnd"/>
          </w:p>
        </w:tc>
        <w:tc>
          <w:tcPr>
            <w:tcW w:w="3450" w:type="dxa"/>
          </w:tcPr>
          <w:p w:rsidR="00FE3855" w:rsidRDefault="00D01F7D">
            <w:r>
              <w:rPr>
                <w:rFonts w:hint="eastAsia"/>
              </w:rPr>
              <w:t>标识是否未当期文号</w:t>
            </w:r>
          </w:p>
        </w:tc>
        <w:tc>
          <w:tcPr>
            <w:tcW w:w="3077" w:type="dxa"/>
          </w:tcPr>
          <w:p w:rsidR="00FE3855" w:rsidRDefault="00D01F7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当期，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上期</w:t>
            </w:r>
            <w:r>
              <w:rPr>
                <w:rFonts w:hint="eastAsia"/>
              </w:rPr>
              <w:t xml:space="preserve"> </w:t>
            </w:r>
          </w:p>
        </w:tc>
      </w:tr>
      <w:tr w:rsidR="00FE3855">
        <w:tc>
          <w:tcPr>
            <w:tcW w:w="861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FE3855" w:rsidRDefault="00D01F7D">
            <w:proofErr w:type="spellStart"/>
            <w:r>
              <w:rPr>
                <w:rFonts w:hint="eastAsia"/>
              </w:rPr>
              <w:t>seq</w:t>
            </w:r>
            <w:proofErr w:type="spellEnd"/>
          </w:p>
        </w:tc>
        <w:tc>
          <w:tcPr>
            <w:tcW w:w="3450" w:type="dxa"/>
          </w:tcPr>
          <w:p w:rsidR="00FE3855" w:rsidRDefault="00D01F7D">
            <w:r>
              <w:rPr>
                <w:rFonts w:hint="eastAsia"/>
              </w:rPr>
              <w:t>文号规则的流水号</w:t>
            </w:r>
          </w:p>
        </w:tc>
        <w:tc>
          <w:tcPr>
            <w:tcW w:w="3077" w:type="dxa"/>
          </w:tcPr>
          <w:p w:rsidR="00FE3855" w:rsidRDefault="00FE3855"/>
        </w:tc>
      </w:tr>
      <w:tr w:rsidR="00FE3855">
        <w:trPr>
          <w:trHeight w:val="623"/>
        </w:trPr>
        <w:tc>
          <w:tcPr>
            <w:tcW w:w="861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FE3855" w:rsidRDefault="00D01F7D">
            <w:r>
              <w:rPr>
                <w:rFonts w:hint="eastAsia"/>
              </w:rPr>
              <w:t>data</w:t>
            </w:r>
          </w:p>
        </w:tc>
        <w:tc>
          <w:tcPr>
            <w:tcW w:w="3450" w:type="dxa"/>
          </w:tcPr>
          <w:p w:rsidR="00FE3855" w:rsidRDefault="00D01F7D">
            <w:r>
              <w:rPr>
                <w:rFonts w:hint="eastAsia"/>
              </w:rPr>
              <w:t>生成的文号</w:t>
            </w:r>
          </w:p>
        </w:tc>
        <w:tc>
          <w:tcPr>
            <w:tcW w:w="3077" w:type="dxa"/>
          </w:tcPr>
          <w:p w:rsidR="00FE3855" w:rsidRDefault="00D01F7D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按值处理</w:t>
            </w:r>
            <w:r>
              <w:rPr>
                <w:rFonts w:hint="eastAsia"/>
              </w:rPr>
              <w:t xml:space="preserve">,1 </w:t>
            </w:r>
            <w:r>
              <w:rPr>
                <w:rFonts w:hint="eastAsia"/>
              </w:rPr>
              <w:t>取文本处理</w:t>
            </w:r>
            <w:r>
              <w:rPr>
                <w:rFonts w:hint="eastAsia"/>
              </w:rPr>
              <w:t>value</w:t>
            </w:r>
          </w:p>
        </w:tc>
      </w:tr>
    </w:tbl>
    <w:p w:rsidR="00FE3855" w:rsidRDefault="00FE3855"/>
    <w:p w:rsidR="00FE3855" w:rsidRDefault="00FE3855"/>
    <w:p w:rsidR="00FE3855" w:rsidRDefault="00D01F7D">
      <w:pPr>
        <w:pStyle w:val="2"/>
        <w:numPr>
          <w:ilvl w:val="1"/>
          <w:numId w:val="3"/>
        </w:numPr>
      </w:pPr>
      <w:r>
        <w:rPr>
          <w:rFonts w:hint="eastAsia"/>
        </w:rPr>
        <w:t>响应示例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fileId</w:t>
      </w:r>
      <w:proofErr w:type="spellEnd"/>
      <w:proofErr w:type="gramEnd"/>
      <w:r>
        <w:rPr>
          <w:rFonts w:hint="eastAsia"/>
        </w:rPr>
        <w:t>": 281458,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taskId</w:t>
      </w:r>
      <w:proofErr w:type="spellEnd"/>
      <w:proofErr w:type="gramEnd"/>
      <w:r>
        <w:rPr>
          <w:rFonts w:hint="eastAsia"/>
        </w:rPr>
        <w:t>": "12655078",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objectClass</w:t>
      </w:r>
      <w:proofErr w:type="spellEnd"/>
      <w:proofErr w:type="gramEnd"/>
      <w:r>
        <w:rPr>
          <w:rFonts w:hint="eastAsia"/>
        </w:rPr>
        <w:t>": "HYSQ",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flowTitle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会议申请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taskTitle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基本信息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r>
        <w:rPr>
          <w:rFonts w:hint="eastAsia"/>
        </w:rPr>
        <w:t>title": "</w:t>
      </w:r>
      <w:r>
        <w:rPr>
          <w:rFonts w:hint="eastAsia"/>
        </w:rPr>
        <w:t>会议地点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": "54",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"HYDD",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6,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DropdownBox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dataSourceType</w:t>
      </w:r>
      <w:proofErr w:type="spellEnd"/>
      <w:proofErr w:type="gramEnd"/>
      <w:r>
        <w:rPr>
          <w:rFonts w:hint="eastAsia"/>
        </w:rPr>
        <w:t>": "STATIC",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optionKey</w:t>
      </w:r>
      <w:proofErr w:type="spellEnd"/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"54",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"55",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"56"                           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optionValue</w:t>
      </w:r>
      <w:proofErr w:type="spellEnd"/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</w:t>
      </w:r>
      <w:r>
        <w:rPr>
          <w:rFonts w:hint="eastAsia"/>
        </w:rPr>
        <w:t xml:space="preserve">       "17F </w:t>
      </w:r>
      <w:r>
        <w:rPr>
          <w:rFonts w:hint="eastAsia"/>
        </w:rPr>
        <w:t>会议室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"19F </w:t>
      </w:r>
      <w:r>
        <w:rPr>
          <w:rFonts w:hint="eastAsia"/>
        </w:rPr>
        <w:t>会议室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"19F </w:t>
      </w:r>
      <w:r>
        <w:rPr>
          <w:rFonts w:hint="eastAsia"/>
        </w:rPr>
        <w:t>接待室</w:t>
      </w:r>
      <w:r>
        <w:rPr>
          <w:rFonts w:hint="eastAsia"/>
        </w:rPr>
        <w:t>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dataCode</w:t>
      </w:r>
      <w:proofErr w:type="spellEnd"/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meet_room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dataFlag</w:t>
      </w:r>
      <w:proofErr w:type="spellEnd"/>
      <w:proofErr w:type="gramEnd"/>
      <w:r>
        <w:rPr>
          <w:rFonts w:hint="eastAsia"/>
        </w:rPr>
        <w:t>": 0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</w:t>
      </w:r>
      <w:r>
        <w:rPr>
          <w:rFonts w:hint="eastAsia"/>
        </w:rPr>
        <w:t>uired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null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会议名称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"HYMC",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2,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200</w:t>
      </w:r>
      <w:r>
        <w:rPr>
          <w:rFonts w:hint="eastAsia"/>
        </w:rPr>
        <w:t>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"Text",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null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会议议题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"HYYT",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3,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500,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"Text",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r>
        <w:rPr>
          <w:rFonts w:hint="eastAsia"/>
        </w:rPr>
        <w:t xml:space="preserve">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null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开始时间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": "2018-04-10 13:41:54",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</w:t>
      </w:r>
      <w:r>
        <w:rPr>
          <w:rFonts w:hint="eastAsia"/>
        </w:rPr>
        <w:t>lId</w:t>
      </w:r>
      <w:proofErr w:type="spellEnd"/>
      <w:proofErr w:type="gramEnd"/>
      <w:r>
        <w:rPr>
          <w:rFonts w:hint="eastAsia"/>
        </w:rPr>
        <w:t>": "KSSJ",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4,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</w:t>
      </w: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null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结束时间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": "2018-04-10 17:41:57",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"JSSJ",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5,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</w:t>
      </w:r>
      <w:r>
        <w:rPr>
          <w:rFonts w:hint="eastAsia"/>
        </w:rPr>
        <w:t>: "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null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主持人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": "13632",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"ZCR",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8,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"User",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</w:t>
      </w:r>
      <w:r>
        <w:rPr>
          <w:rFonts w:hint="eastAsia"/>
        </w:rPr>
        <w:t>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10,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</w:t>
      </w:r>
      <w:r>
        <w:rPr>
          <w:rFonts w:hint="eastAsia"/>
        </w:rPr>
        <w:t>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"1"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参会领导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": "15859,18054",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"CHLD",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9,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</w:t>
      </w:r>
      <w:r>
        <w:rPr>
          <w:rFonts w:hint="eastAsia"/>
        </w:rPr>
        <w:t xml:space="preserve">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"User",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 xml:space="preserve">": 500                 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"1"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列席领导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": "24496,14368",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"LXLD",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11,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"User",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500,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</w:t>
      </w:r>
      <w:r>
        <w:rPr>
          <w:rFonts w:hint="eastAsia"/>
        </w:rPr>
        <w:t>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"1"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参会人员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</w:t>
      </w:r>
      <w:r>
        <w:rPr>
          <w:rFonts w:hint="eastAsia"/>
        </w:rPr>
        <w:t>"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": "17200,14407",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"CHRY",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13,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"User",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500,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</w:t>
      </w:r>
      <w:r>
        <w:rPr>
          <w:rFonts w:hint="eastAsia"/>
        </w:rPr>
        <w:t>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"1"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参会群组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"text": "",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"CHQZ",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17,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</w:t>
      </w:r>
      <w:r>
        <w:rPr>
          <w:rFonts w:hint="eastAsia"/>
        </w:rPr>
        <w:t xml:space="preserve">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500,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"1"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</w:t>
      </w:r>
      <w:r>
        <w:rPr>
          <w:rFonts w:hint="eastAsia"/>
        </w:rPr>
        <w:t>"</w:t>
      </w:r>
      <w:r>
        <w:rPr>
          <w:rFonts w:hint="eastAsia"/>
        </w:rPr>
        <w:t>参会部室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": "234282,234297",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"CHBS",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18,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MultSelect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dataSourceType</w:t>
      </w:r>
      <w:proofErr w:type="spellEnd"/>
      <w:proofErr w:type="gramEnd"/>
      <w:r>
        <w:rPr>
          <w:rFonts w:hint="eastAsia"/>
        </w:rPr>
        <w:t>": "STATIC",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optionKey</w:t>
      </w:r>
      <w:proofErr w:type="spellEnd"/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"234265",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"234266",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"234267"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optionValue</w:t>
      </w:r>
      <w:proofErr w:type="spellEnd"/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</w:t>
      </w:r>
      <w:r>
        <w:rPr>
          <w:rFonts w:hint="eastAsia"/>
        </w:rPr>
        <w:t>董事会办公室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</w:t>
      </w:r>
      <w:r>
        <w:rPr>
          <w:rFonts w:hint="eastAsia"/>
        </w:rPr>
        <w:t>办公室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</w:t>
      </w:r>
      <w:r>
        <w:rPr>
          <w:rFonts w:hint="eastAsia"/>
        </w:rPr>
        <w:t>党务工作部（企业文化部</w:t>
      </w:r>
      <w:r>
        <w:rPr>
          <w:rFonts w:hint="eastAsia"/>
        </w:rPr>
        <w:t>\\</w:t>
      </w:r>
      <w:r>
        <w:rPr>
          <w:rFonts w:hint="eastAsia"/>
        </w:rPr>
        <w:t>纪检监察室）</w:t>
      </w:r>
      <w:r>
        <w:rPr>
          <w:rFonts w:hint="eastAsia"/>
        </w:rPr>
        <w:t xml:space="preserve">"                           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dataCode</w:t>
      </w:r>
      <w:proofErr w:type="spellEnd"/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meetRaom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dataFlag</w:t>
      </w:r>
      <w:proofErr w:type="spellEnd"/>
      <w:proofErr w:type="gramEnd"/>
      <w:r>
        <w:rPr>
          <w:rFonts w:hint="eastAsia"/>
        </w:rPr>
        <w:t>": 0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500,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</w:t>
      </w:r>
      <w:r>
        <w:rPr>
          <w:rFonts w:hint="eastAsia"/>
        </w:rPr>
        <w:t xml:space="preserve">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null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              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流程会议名称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</w:t>
      </w:r>
      <w:r>
        <w:rPr>
          <w:rFonts w:hint="eastAsia"/>
        </w:rPr>
        <w:t xml:space="preserve">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"LCHYMC",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1,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400,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"Text",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</w:t>
      </w:r>
      <w:r>
        <w:rPr>
          <w:rFonts w:hint="eastAsia"/>
        </w:rPr>
        <w:t>cope</w:t>
      </w:r>
      <w:proofErr w:type="spellEnd"/>
      <w:proofErr w:type="gramEnd"/>
      <w:r>
        <w:rPr>
          <w:rFonts w:hint="eastAsia"/>
        </w:rPr>
        <w:t>": null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服务需求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": "1,2",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"FWXQ",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22,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CheckBoxList</w:t>
      </w:r>
      <w:proofErr w:type="spellEnd"/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dataSourceType</w:t>
      </w:r>
      <w:proofErr w:type="spellEnd"/>
      <w:proofErr w:type="gramEnd"/>
      <w:r>
        <w:rPr>
          <w:rFonts w:hint="eastAsia"/>
        </w:rPr>
        <w:t>": "STATIC",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optionKey</w:t>
      </w:r>
      <w:proofErr w:type="spellEnd"/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"1",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"2"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optionValue</w:t>
      </w:r>
      <w:proofErr w:type="spellEnd"/>
      <w:proofErr w:type="gramEnd"/>
      <w:r>
        <w:rPr>
          <w:rFonts w:hint="eastAsia"/>
        </w:rPr>
        <w:t>":</w:t>
      </w:r>
      <w:r>
        <w:rPr>
          <w:rFonts w:hint="eastAsia"/>
        </w:rPr>
        <w:t xml:space="preserve">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</w:t>
      </w:r>
      <w:r>
        <w:rPr>
          <w:rFonts w:hint="eastAsia"/>
        </w:rPr>
        <w:t>茶水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    "</w:t>
      </w:r>
      <w:r>
        <w:rPr>
          <w:rFonts w:hint="eastAsia"/>
        </w:rPr>
        <w:t>电话会议</w:t>
      </w:r>
      <w:r>
        <w:rPr>
          <w:rFonts w:hint="eastAsia"/>
        </w:rPr>
        <w:t>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dataCode</w:t>
      </w:r>
      <w:proofErr w:type="spellEnd"/>
      <w:proofErr w:type="gramEnd"/>
      <w:r>
        <w:rPr>
          <w:rFonts w:hint="eastAsia"/>
        </w:rPr>
        <w:t>": "HYSFW",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    "</w:t>
      </w:r>
      <w:proofErr w:type="spellStart"/>
      <w:proofErr w:type="gramStart"/>
      <w:r>
        <w:rPr>
          <w:rFonts w:hint="eastAsia"/>
        </w:rPr>
        <w:t>dataFlag</w:t>
      </w:r>
      <w:proofErr w:type="spellEnd"/>
      <w:proofErr w:type="gramEnd"/>
      <w:r>
        <w:rPr>
          <w:rFonts w:hint="eastAsia"/>
        </w:rPr>
        <w:t>": 0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200,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</w:t>
      </w:r>
      <w:r>
        <w:rPr>
          <w:rFonts w:hint="eastAsia"/>
        </w:rPr>
        <w:t xml:space="preserve">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null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               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参会人数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": "12",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"SHRS",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21,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required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200,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"Text",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null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</w:t>
      </w:r>
      <w:r>
        <w:rPr>
          <w:rFonts w:hint="eastAsia"/>
        </w:rPr>
        <w:t xml:space="preserve"> 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"title": "</w:t>
      </w:r>
      <w:r>
        <w:rPr>
          <w:rFonts w:hint="eastAsia"/>
        </w:rPr>
        <w:t>创建人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text</w:t>
      </w:r>
      <w:proofErr w:type="gramEnd"/>
      <w:r>
        <w:rPr>
          <w:rFonts w:hint="eastAsia"/>
        </w:rPr>
        <w:t>": "13761",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controlId</w:t>
      </w:r>
      <w:proofErr w:type="spellEnd"/>
      <w:proofErr w:type="gramEnd"/>
      <w:r>
        <w:rPr>
          <w:rFonts w:hint="eastAsia"/>
        </w:rPr>
        <w:t>": "CJR",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25,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"User",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dataSource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re</w:t>
      </w:r>
      <w:r>
        <w:rPr>
          <w:rFonts w:hint="eastAsia"/>
        </w:rPr>
        <w:t>quired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enabled</w:t>
      </w:r>
      <w:proofErr w:type="gramEnd"/>
      <w:r>
        <w:rPr>
          <w:rFonts w:hint="eastAsia"/>
        </w:rPr>
        <w:t>": false,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fileNo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maxLength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": true,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inputType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</w:t>
      </w:r>
      <w:r>
        <w:rPr>
          <w:rFonts w:hint="eastAsia"/>
        </w:rPr>
        <w:t xml:space="preserve">  "</w:t>
      </w:r>
      <w:proofErr w:type="spellStart"/>
      <w:proofErr w:type="gramStart"/>
      <w:r>
        <w:rPr>
          <w:rFonts w:hint="eastAsia"/>
        </w:rPr>
        <w:t>dotLength</w:t>
      </w:r>
      <w:proofErr w:type="spellEnd"/>
      <w:proofErr w:type="gramEnd"/>
      <w:r>
        <w:rPr>
          <w:rFonts w:hint="eastAsia"/>
        </w:rPr>
        <w:t>": 0,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fileType</w:t>
      </w:r>
      <w:proofErr w:type="spellEnd"/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"</w:t>
      </w:r>
      <w:proofErr w:type="spellStart"/>
      <w:proofErr w:type="gramStart"/>
      <w:r>
        <w:rPr>
          <w:rFonts w:hint="eastAsia"/>
        </w:rPr>
        <w:t>userDeptScope</w:t>
      </w:r>
      <w:proofErr w:type="spellEnd"/>
      <w:proofErr w:type="gramEnd"/>
      <w:r>
        <w:rPr>
          <w:rFonts w:hint="eastAsia"/>
        </w:rPr>
        <w:t>": "1"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}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attachments</w:t>
      </w:r>
      <w:proofErr w:type="gramEnd"/>
      <w:r>
        <w:rPr>
          <w:rFonts w:hint="eastAsia"/>
        </w:rPr>
        <w:t>": null,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>": 0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}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actions</w:t>
      </w:r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actionId</w:t>
      </w:r>
      <w:proofErr w:type="spellEnd"/>
      <w:proofErr w:type="gramEnd"/>
      <w:r>
        <w:rPr>
          <w:rFonts w:hint="eastAsia"/>
        </w:rPr>
        <w:t>": "</w:t>
      </w:r>
      <w:r>
        <w:rPr>
          <w:rFonts w:hint="eastAsia"/>
        </w:rPr>
        <w:t>FS",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actionName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发送</w:t>
      </w:r>
      <w:r>
        <w:rPr>
          <w:rFonts w:hint="eastAsia"/>
        </w:rPr>
        <w:t>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},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actionId</w:t>
      </w:r>
      <w:proofErr w:type="spellEnd"/>
      <w:proofErr w:type="gramEnd"/>
      <w:r>
        <w:rPr>
          <w:rFonts w:hint="eastAsia"/>
        </w:rPr>
        <w:t>": "TH",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actionName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驳回</w:t>
      </w:r>
      <w:r>
        <w:rPr>
          <w:rFonts w:hint="eastAsia"/>
        </w:rPr>
        <w:t>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}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activities</w:t>
      </w:r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起草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startTime</w:t>
      </w:r>
      <w:proofErr w:type="spellEnd"/>
      <w:proofErr w:type="gramEnd"/>
      <w:r>
        <w:rPr>
          <w:rFonts w:hint="eastAsia"/>
        </w:rPr>
        <w:t>": "2018-04-10 13:46:42",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endTime</w:t>
      </w:r>
      <w:proofErr w:type="spellEnd"/>
      <w:proofErr w:type="gramEnd"/>
      <w:r>
        <w:rPr>
          <w:rFonts w:hint="eastAsia"/>
        </w:rPr>
        <w:t>": "2018-04-10 13:46:52",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deptName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信息技术总部</w:t>
      </w:r>
      <w:r>
        <w:rPr>
          <w:rFonts w:hint="eastAsia"/>
        </w:rPr>
        <w:t>/</w:t>
      </w:r>
      <w:r>
        <w:rPr>
          <w:rFonts w:hint="eastAsia"/>
        </w:rPr>
        <w:t>研发中心</w:t>
      </w:r>
      <w:r>
        <w:rPr>
          <w:rFonts w:hint="eastAsia"/>
        </w:rPr>
        <w:t>/</w:t>
      </w:r>
      <w:r>
        <w:rPr>
          <w:rFonts w:hint="eastAsia"/>
        </w:rPr>
        <w:t>应用研发部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张开会</w:t>
      </w:r>
      <w:r>
        <w:rPr>
          <w:rFonts w:hint="eastAsia"/>
        </w:rPr>
        <w:t>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}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opinions</w:t>
      </w:r>
      <w:proofErr w:type="gramEnd"/>
      <w:r>
        <w:rPr>
          <w:rFonts w:hint="eastAsia"/>
        </w:rPr>
        <w:t>": 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{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起草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providerName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信息技术总部</w:t>
      </w:r>
      <w:r>
        <w:rPr>
          <w:rFonts w:hint="eastAsia"/>
        </w:rPr>
        <w:t>/</w:t>
      </w:r>
      <w:r>
        <w:rPr>
          <w:rFonts w:hint="eastAsia"/>
        </w:rPr>
        <w:t>研发中心</w:t>
      </w:r>
      <w:r>
        <w:rPr>
          <w:rFonts w:hint="eastAsia"/>
        </w:rPr>
        <w:t>/</w:t>
      </w:r>
      <w:r>
        <w:rPr>
          <w:rFonts w:hint="eastAsia"/>
        </w:rPr>
        <w:t>应用研发部／张开会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submitTime</w:t>
      </w:r>
      <w:proofErr w:type="spellEnd"/>
      <w:proofErr w:type="gramEnd"/>
      <w:r>
        <w:rPr>
          <w:rFonts w:hint="eastAsia"/>
        </w:rPr>
        <w:t>": "2018-04-10 13:46:42",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opinionContent</w:t>
      </w:r>
      <w:proofErr w:type="spellEnd"/>
      <w:r>
        <w:rPr>
          <w:rFonts w:hint="eastAsia"/>
        </w:rPr>
        <w:t>": ""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}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attachments</w:t>
      </w:r>
      <w:proofErr w:type="gramEnd"/>
      <w:r>
        <w:rPr>
          <w:rFonts w:hint="eastAsia"/>
        </w:rPr>
        <w:t>": [],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relatedFlows</w:t>
      </w:r>
      <w:proofErr w:type="spellEnd"/>
      <w:proofErr w:type="gramEnd"/>
      <w:r>
        <w:rPr>
          <w:rFonts w:hint="eastAsia"/>
        </w:rPr>
        <w:t>": []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FE3855" w:rsidRDefault="00D01F7D">
      <w:pPr>
        <w:pStyle w:val="1"/>
        <w:numPr>
          <w:ilvl w:val="0"/>
          <w:numId w:val="1"/>
        </w:numPr>
        <w:spacing w:before="220" w:after="210"/>
      </w:pPr>
      <w:r>
        <w:rPr>
          <w:rFonts w:hint="eastAsia"/>
        </w:rPr>
        <w:t>流程表单定义</w:t>
      </w:r>
    </w:p>
    <w:p w:rsidR="00FE3855" w:rsidRDefault="00FE3855">
      <w:pPr>
        <w:pStyle w:val="10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4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D01F7D">
      <w:pPr>
        <w:pStyle w:val="2"/>
        <w:numPr>
          <w:ilvl w:val="1"/>
          <w:numId w:val="4"/>
        </w:numPr>
      </w:pPr>
      <w:r>
        <w:rPr>
          <w:rFonts w:hint="eastAsia"/>
        </w:rPr>
        <w:t>接口</w:t>
      </w:r>
    </w:p>
    <w:tbl>
      <w:tblPr>
        <w:tblStyle w:val="a7"/>
        <w:tblW w:w="7338" w:type="dxa"/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2835"/>
      </w:tblGrid>
      <w:tr w:rsidR="00FE3855">
        <w:tc>
          <w:tcPr>
            <w:tcW w:w="1809" w:type="dxa"/>
            <w:shd w:val="clear" w:color="auto" w:fill="BFBFBF" w:themeFill="background1" w:themeFillShade="BF"/>
          </w:tcPr>
          <w:p w:rsidR="00FE3855" w:rsidRDefault="00FE3855">
            <w:pPr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方法</w:t>
            </w:r>
          </w:p>
        </w:tc>
        <w:tc>
          <w:tcPr>
            <w:tcW w:w="2694" w:type="dxa"/>
          </w:tcPr>
          <w:p w:rsidR="00FE3855" w:rsidRDefault="00D01F7D">
            <w:r>
              <w:rPr>
                <w:rFonts w:hint="eastAsia"/>
              </w:rPr>
              <w:t>GET</w:t>
            </w:r>
          </w:p>
        </w:tc>
        <w:tc>
          <w:tcPr>
            <w:tcW w:w="2835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接口</w:t>
            </w:r>
          </w:p>
        </w:tc>
        <w:tc>
          <w:tcPr>
            <w:tcW w:w="2694" w:type="dxa"/>
          </w:tcPr>
          <w:p w:rsidR="00FE3855" w:rsidRDefault="00D01F7D">
            <w:r>
              <w:rPr>
                <w:rFonts w:hint="eastAsia"/>
              </w:rPr>
              <w:t>v1/process/form</w:t>
            </w:r>
          </w:p>
        </w:tc>
        <w:tc>
          <w:tcPr>
            <w:tcW w:w="2835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参数格式</w:t>
            </w:r>
          </w:p>
        </w:tc>
        <w:tc>
          <w:tcPr>
            <w:tcW w:w="2694" w:type="dxa"/>
          </w:tcPr>
          <w:p w:rsidR="00FE3855" w:rsidRDefault="00D01F7D">
            <w:r>
              <w:rPr>
                <w:rFonts w:hint="eastAsia"/>
              </w:rPr>
              <w:t>查询参数</w:t>
            </w:r>
          </w:p>
        </w:tc>
        <w:tc>
          <w:tcPr>
            <w:tcW w:w="2835" w:type="dxa"/>
          </w:tcPr>
          <w:p w:rsidR="00FE3855" w:rsidRDefault="00FE3855"/>
        </w:tc>
      </w:tr>
    </w:tbl>
    <w:p w:rsidR="00FE3855" w:rsidRDefault="00FE3855"/>
    <w:p w:rsidR="00FE3855" w:rsidRDefault="00D01F7D">
      <w:pPr>
        <w:pStyle w:val="2"/>
        <w:numPr>
          <w:ilvl w:val="1"/>
          <w:numId w:val="4"/>
        </w:numPr>
      </w:pPr>
      <w:r>
        <w:rPr>
          <w:rFonts w:hint="eastAsia"/>
        </w:rPr>
        <w:t>请求参数</w:t>
      </w:r>
    </w:p>
    <w:tbl>
      <w:tblPr>
        <w:tblStyle w:val="a7"/>
        <w:tblpPr w:leftFromText="180" w:rightFromText="180" w:vertAnchor="text" w:horzAnchor="page" w:tblpX="1867" w:tblpY="11"/>
        <w:tblOverlap w:val="never"/>
        <w:tblW w:w="8456" w:type="dxa"/>
        <w:tblLayout w:type="fixed"/>
        <w:tblLook w:val="04A0" w:firstRow="1" w:lastRow="0" w:firstColumn="1" w:lastColumn="0" w:noHBand="0" w:noVBand="1"/>
      </w:tblPr>
      <w:tblGrid>
        <w:gridCol w:w="608"/>
        <w:gridCol w:w="1575"/>
        <w:gridCol w:w="1663"/>
        <w:gridCol w:w="2437"/>
        <w:gridCol w:w="2173"/>
      </w:tblGrid>
      <w:tr w:rsidR="00FE3855">
        <w:tc>
          <w:tcPr>
            <w:tcW w:w="608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437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E3855">
        <w:trPr>
          <w:trHeight w:val="376"/>
        </w:trPr>
        <w:tc>
          <w:tcPr>
            <w:tcW w:w="608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1575" w:type="dxa"/>
          </w:tcPr>
          <w:p w:rsidR="00FE3855" w:rsidRDefault="00D01F7D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663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2437" w:type="dxa"/>
          </w:tcPr>
          <w:p w:rsidR="00FE3855" w:rsidRDefault="00D01F7D">
            <w:r>
              <w:rPr>
                <w:rFonts w:hint="eastAsia"/>
              </w:rPr>
              <w:t>文号规则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</w:tcPr>
          <w:p w:rsidR="00FE3855" w:rsidRDefault="00FE3855"/>
        </w:tc>
      </w:tr>
      <w:tr w:rsidR="00FE3855">
        <w:tc>
          <w:tcPr>
            <w:tcW w:w="608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575" w:type="dxa"/>
          </w:tcPr>
          <w:p w:rsidR="00FE3855" w:rsidRDefault="00D01F7D">
            <w:proofErr w:type="spellStart"/>
            <w:r>
              <w:rPr>
                <w:rFonts w:hint="eastAsia"/>
              </w:rPr>
              <w:t>sysCode</w:t>
            </w:r>
            <w:proofErr w:type="spellEnd"/>
          </w:p>
        </w:tc>
        <w:tc>
          <w:tcPr>
            <w:tcW w:w="1663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2437" w:type="dxa"/>
          </w:tcPr>
          <w:p w:rsidR="00FE3855" w:rsidRDefault="00D01F7D">
            <w:r>
              <w:rPr>
                <w:rFonts w:hint="eastAsia"/>
              </w:rPr>
              <w:t>标识是否未当期文号</w:t>
            </w:r>
          </w:p>
        </w:tc>
        <w:tc>
          <w:tcPr>
            <w:tcW w:w="2173" w:type="dxa"/>
          </w:tcPr>
          <w:p w:rsidR="00FE3855" w:rsidRDefault="00D01F7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当期，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上期</w:t>
            </w:r>
            <w:r>
              <w:rPr>
                <w:rFonts w:hint="eastAsia"/>
              </w:rPr>
              <w:t xml:space="preserve"> </w:t>
            </w:r>
          </w:p>
        </w:tc>
      </w:tr>
      <w:tr w:rsidR="00FE3855">
        <w:tc>
          <w:tcPr>
            <w:tcW w:w="608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575" w:type="dxa"/>
          </w:tcPr>
          <w:p w:rsidR="00FE3855" w:rsidRDefault="00D01F7D">
            <w:proofErr w:type="spellStart"/>
            <w:r>
              <w:rPr>
                <w:rFonts w:hint="eastAsia"/>
              </w:rPr>
              <w:t>objectClass</w:t>
            </w:r>
            <w:proofErr w:type="spellEnd"/>
          </w:p>
        </w:tc>
        <w:tc>
          <w:tcPr>
            <w:tcW w:w="1663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2437" w:type="dxa"/>
          </w:tcPr>
          <w:p w:rsidR="00FE3855" w:rsidRDefault="00D01F7D">
            <w:r>
              <w:rPr>
                <w:rFonts w:hint="eastAsia"/>
              </w:rPr>
              <w:t>文号规则的流水号</w:t>
            </w:r>
          </w:p>
        </w:tc>
        <w:tc>
          <w:tcPr>
            <w:tcW w:w="2173" w:type="dxa"/>
          </w:tcPr>
          <w:p w:rsidR="00FE3855" w:rsidRDefault="00FE3855"/>
        </w:tc>
      </w:tr>
    </w:tbl>
    <w:p w:rsidR="00FE3855" w:rsidRDefault="00FE3855"/>
    <w:p w:rsidR="00FE3855" w:rsidRDefault="00D01F7D">
      <w:pPr>
        <w:pStyle w:val="2"/>
        <w:numPr>
          <w:ilvl w:val="1"/>
          <w:numId w:val="4"/>
        </w:numPr>
      </w:pPr>
      <w:r>
        <w:rPr>
          <w:rFonts w:hint="eastAsia"/>
        </w:rPr>
        <w:t>响应参数</w:t>
      </w:r>
    </w:p>
    <w:p w:rsidR="00FE3855" w:rsidRDefault="00D01F7D">
      <w:r>
        <w:rPr>
          <w:rFonts w:hint="eastAsia"/>
        </w:rPr>
        <w:t>与待办详情接口一致</w:t>
      </w:r>
    </w:p>
    <w:p w:rsidR="00FE3855" w:rsidRDefault="00D01F7D">
      <w:pPr>
        <w:pStyle w:val="1"/>
        <w:numPr>
          <w:ilvl w:val="0"/>
          <w:numId w:val="1"/>
        </w:numPr>
        <w:spacing w:before="220" w:after="210"/>
      </w:pPr>
      <w:r>
        <w:rPr>
          <w:rFonts w:hint="eastAsia"/>
        </w:rPr>
        <w:t>流程列表</w:t>
      </w:r>
    </w:p>
    <w:p w:rsidR="00FE3855" w:rsidRDefault="00D01F7D">
      <w:r>
        <w:rPr>
          <w:rFonts w:hint="eastAsia"/>
        </w:rPr>
        <w:t>获取用户有权限发起的流程列表。</w:t>
      </w:r>
    </w:p>
    <w:p w:rsidR="00FE3855" w:rsidRDefault="00FE3855">
      <w:pPr>
        <w:pStyle w:val="10"/>
        <w:keepNext/>
        <w:keepLines/>
        <w:numPr>
          <w:ilvl w:val="0"/>
          <w:numId w:val="5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5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5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5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D01F7D">
      <w:pPr>
        <w:pStyle w:val="2"/>
        <w:numPr>
          <w:ilvl w:val="1"/>
          <w:numId w:val="5"/>
        </w:numPr>
      </w:pPr>
      <w:r>
        <w:rPr>
          <w:rFonts w:hint="eastAsia"/>
        </w:rPr>
        <w:t>接口</w:t>
      </w:r>
    </w:p>
    <w:tbl>
      <w:tblPr>
        <w:tblStyle w:val="a7"/>
        <w:tblW w:w="7338" w:type="dxa"/>
        <w:tblLayout w:type="fixed"/>
        <w:tblLook w:val="04A0" w:firstRow="1" w:lastRow="0" w:firstColumn="1" w:lastColumn="0" w:noHBand="0" w:noVBand="1"/>
      </w:tblPr>
      <w:tblGrid>
        <w:gridCol w:w="1809"/>
        <w:gridCol w:w="2694"/>
        <w:gridCol w:w="2835"/>
      </w:tblGrid>
      <w:tr w:rsidR="00FE3855">
        <w:tc>
          <w:tcPr>
            <w:tcW w:w="1809" w:type="dxa"/>
            <w:shd w:val="clear" w:color="auto" w:fill="BFBFBF" w:themeFill="background1" w:themeFillShade="BF"/>
          </w:tcPr>
          <w:p w:rsidR="00FE3855" w:rsidRDefault="00FE3855">
            <w:pPr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方法</w:t>
            </w:r>
          </w:p>
        </w:tc>
        <w:tc>
          <w:tcPr>
            <w:tcW w:w="2694" w:type="dxa"/>
          </w:tcPr>
          <w:p w:rsidR="00FE3855" w:rsidRDefault="00D01F7D">
            <w:r>
              <w:rPr>
                <w:rFonts w:hint="eastAsia"/>
              </w:rPr>
              <w:t>GET</w:t>
            </w:r>
          </w:p>
        </w:tc>
        <w:tc>
          <w:tcPr>
            <w:tcW w:w="2835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接口</w:t>
            </w:r>
          </w:p>
        </w:tc>
        <w:tc>
          <w:tcPr>
            <w:tcW w:w="2694" w:type="dxa"/>
          </w:tcPr>
          <w:p w:rsidR="00FE3855" w:rsidRDefault="00D01F7D">
            <w:r>
              <w:rPr>
                <w:rFonts w:hint="eastAsia"/>
              </w:rPr>
              <w:t>/v1/process/list</w:t>
            </w:r>
          </w:p>
        </w:tc>
        <w:tc>
          <w:tcPr>
            <w:tcW w:w="2835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参数格式</w:t>
            </w:r>
          </w:p>
        </w:tc>
        <w:tc>
          <w:tcPr>
            <w:tcW w:w="2694" w:type="dxa"/>
          </w:tcPr>
          <w:p w:rsidR="00FE3855" w:rsidRDefault="00D01F7D">
            <w:r>
              <w:rPr>
                <w:rFonts w:hint="eastAsia"/>
              </w:rPr>
              <w:t>查询参数</w:t>
            </w:r>
          </w:p>
        </w:tc>
        <w:tc>
          <w:tcPr>
            <w:tcW w:w="2835" w:type="dxa"/>
          </w:tcPr>
          <w:p w:rsidR="00FE3855" w:rsidRDefault="00FE3855"/>
        </w:tc>
      </w:tr>
    </w:tbl>
    <w:p w:rsidR="00FE3855" w:rsidRDefault="00FE3855"/>
    <w:p w:rsidR="00FE3855" w:rsidRDefault="00D01F7D">
      <w:pPr>
        <w:pStyle w:val="2"/>
        <w:numPr>
          <w:ilvl w:val="1"/>
          <w:numId w:val="5"/>
        </w:numPr>
      </w:pPr>
      <w:r>
        <w:rPr>
          <w:rFonts w:hint="eastAsia"/>
        </w:rPr>
        <w:t>请求参数</w:t>
      </w:r>
    </w:p>
    <w:tbl>
      <w:tblPr>
        <w:tblStyle w:val="a7"/>
        <w:tblW w:w="8163" w:type="dxa"/>
        <w:tblLayout w:type="fixed"/>
        <w:tblLook w:val="04A0" w:firstRow="1" w:lastRow="0" w:firstColumn="1" w:lastColumn="0" w:noHBand="0" w:noVBand="1"/>
      </w:tblPr>
      <w:tblGrid>
        <w:gridCol w:w="1074"/>
        <w:gridCol w:w="2252"/>
        <w:gridCol w:w="1325"/>
        <w:gridCol w:w="900"/>
        <w:gridCol w:w="2612"/>
      </w:tblGrid>
      <w:tr w:rsidR="00FE3855">
        <w:tc>
          <w:tcPr>
            <w:tcW w:w="107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蜂巢系统用户账号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sysCode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业务系统代码</w:t>
            </w:r>
          </w:p>
        </w:tc>
      </w:tr>
    </w:tbl>
    <w:p w:rsidR="00FE3855" w:rsidRDefault="00D01F7D">
      <w:pPr>
        <w:pStyle w:val="2"/>
        <w:numPr>
          <w:ilvl w:val="1"/>
          <w:numId w:val="5"/>
        </w:numPr>
      </w:pPr>
      <w:r>
        <w:rPr>
          <w:rFonts w:hint="eastAsia"/>
        </w:rPr>
        <w:t>响应参数</w:t>
      </w:r>
    </w:p>
    <w:tbl>
      <w:tblPr>
        <w:tblStyle w:val="a7"/>
        <w:tblW w:w="8163" w:type="dxa"/>
        <w:tblLayout w:type="fixed"/>
        <w:tblLook w:val="04A0" w:firstRow="1" w:lastRow="0" w:firstColumn="1" w:lastColumn="0" w:noHBand="0" w:noVBand="1"/>
      </w:tblPr>
      <w:tblGrid>
        <w:gridCol w:w="1074"/>
        <w:gridCol w:w="2252"/>
        <w:gridCol w:w="1325"/>
        <w:gridCol w:w="900"/>
        <w:gridCol w:w="2612"/>
      </w:tblGrid>
      <w:tr w:rsidR="00FE3855">
        <w:tc>
          <w:tcPr>
            <w:tcW w:w="107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sysName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蜂巢系统用户账号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sysCode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业务系统代码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bizAccount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业务系统账号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325" w:type="dxa"/>
          </w:tcPr>
          <w:p w:rsidR="00FE3855" w:rsidRDefault="00D01F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流程数量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5</w:t>
            </w:r>
          </w:p>
        </w:tc>
        <w:tc>
          <w:tcPr>
            <w:tcW w:w="2252" w:type="dxa"/>
          </w:tcPr>
          <w:p w:rsidR="00FE3855" w:rsidRDefault="00D01F7D">
            <w:r>
              <w:rPr>
                <w:rFonts w:hint="eastAsia"/>
              </w:rPr>
              <w:t>index</w:t>
            </w:r>
          </w:p>
        </w:tc>
        <w:tc>
          <w:tcPr>
            <w:tcW w:w="1325" w:type="dxa"/>
          </w:tcPr>
          <w:p w:rsidR="00FE3855" w:rsidRDefault="00D01F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顺序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6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processGroups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流程信息</w:t>
            </w:r>
          </w:p>
        </w:tc>
      </w:tr>
    </w:tbl>
    <w:p w:rsidR="00FE3855" w:rsidRDefault="00FE3855"/>
    <w:p w:rsidR="00FE3855" w:rsidRDefault="00D01F7D">
      <w:proofErr w:type="spellStart"/>
      <w:proofErr w:type="gramStart"/>
      <w:r>
        <w:rPr>
          <w:rFonts w:hint="eastAsia"/>
        </w:rPr>
        <w:t>processGroups</w:t>
      </w:r>
      <w:proofErr w:type="spellEnd"/>
      <w:proofErr w:type="gramEnd"/>
    </w:p>
    <w:tbl>
      <w:tblPr>
        <w:tblStyle w:val="a7"/>
        <w:tblW w:w="8163" w:type="dxa"/>
        <w:tblLayout w:type="fixed"/>
        <w:tblLook w:val="04A0" w:firstRow="1" w:lastRow="0" w:firstColumn="1" w:lastColumn="0" w:noHBand="0" w:noVBand="1"/>
      </w:tblPr>
      <w:tblGrid>
        <w:gridCol w:w="1074"/>
        <w:gridCol w:w="2252"/>
        <w:gridCol w:w="1325"/>
        <w:gridCol w:w="900"/>
        <w:gridCol w:w="2612"/>
      </w:tblGrid>
      <w:tr w:rsidR="00FE3855">
        <w:tc>
          <w:tcPr>
            <w:tcW w:w="107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蜂巢系统用户账号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2252" w:type="dxa"/>
          </w:tcPr>
          <w:p w:rsidR="00FE3855" w:rsidRDefault="00D01F7D">
            <w:r>
              <w:rPr>
                <w:rFonts w:hint="eastAsia"/>
              </w:rPr>
              <w:t>index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业务系统代码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processList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业务系统账号</w:t>
            </w:r>
          </w:p>
        </w:tc>
      </w:tr>
    </w:tbl>
    <w:p w:rsidR="00FE3855" w:rsidRDefault="00FE3855"/>
    <w:p w:rsidR="00FE3855" w:rsidRDefault="00D01F7D">
      <w:proofErr w:type="spellStart"/>
      <w:proofErr w:type="gramStart"/>
      <w:r>
        <w:rPr>
          <w:rFonts w:hint="eastAsia"/>
        </w:rPr>
        <w:t>processList</w:t>
      </w:r>
      <w:proofErr w:type="spellEnd"/>
      <w:proofErr w:type="gramEnd"/>
    </w:p>
    <w:tbl>
      <w:tblPr>
        <w:tblStyle w:val="a7"/>
        <w:tblW w:w="8163" w:type="dxa"/>
        <w:tblLayout w:type="fixed"/>
        <w:tblLook w:val="04A0" w:firstRow="1" w:lastRow="0" w:firstColumn="1" w:lastColumn="0" w:noHBand="0" w:noVBand="1"/>
      </w:tblPr>
      <w:tblGrid>
        <w:gridCol w:w="1074"/>
        <w:gridCol w:w="2252"/>
        <w:gridCol w:w="1325"/>
        <w:gridCol w:w="900"/>
        <w:gridCol w:w="2612"/>
      </w:tblGrid>
      <w:tr w:rsidR="00FE3855">
        <w:tc>
          <w:tcPr>
            <w:tcW w:w="107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2252" w:type="dxa"/>
          </w:tcPr>
          <w:p w:rsidR="00FE3855" w:rsidRDefault="00D01F7D">
            <w:r>
              <w:rPr>
                <w:rFonts w:hint="eastAsia"/>
              </w:rPr>
              <w:t>title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蜂巢系统用户账号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2252" w:type="dxa"/>
          </w:tcPr>
          <w:p w:rsidR="00FE3855" w:rsidRDefault="00D01F7D">
            <w:r>
              <w:rPr>
                <w:rFonts w:hint="eastAsia"/>
              </w:rPr>
              <w:t>index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2612" w:type="dxa"/>
          </w:tcPr>
          <w:p w:rsidR="00FE3855" w:rsidRDefault="00D01F7D">
            <w:pPr>
              <w:tabs>
                <w:tab w:val="center" w:pos="1198"/>
              </w:tabs>
            </w:pPr>
            <w:r>
              <w:rPr>
                <w:rFonts w:hint="eastAsia"/>
              </w:rPr>
              <w:t>业务系统代码</w:t>
            </w:r>
            <w:r>
              <w:rPr>
                <w:rFonts w:hint="eastAsia"/>
              </w:rPr>
              <w:tab/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objectClass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FE3855"/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业务系统账号</w:t>
            </w:r>
          </w:p>
        </w:tc>
      </w:tr>
    </w:tbl>
    <w:p w:rsidR="00FE3855" w:rsidRDefault="00D01F7D">
      <w:pPr>
        <w:pStyle w:val="2"/>
        <w:numPr>
          <w:ilvl w:val="1"/>
          <w:numId w:val="5"/>
        </w:numPr>
      </w:pPr>
      <w:r>
        <w:rPr>
          <w:rFonts w:hint="eastAsia"/>
        </w:rPr>
        <w:t>响应示例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</w:t>
      </w:r>
      <w:proofErr w:type="spellStart"/>
      <w:proofErr w:type="gramStart"/>
      <w:r>
        <w:t>sysCode</w:t>
      </w:r>
      <w:proofErr w:type="spellEnd"/>
      <w:proofErr w:type="gramEnd"/>
      <w:r>
        <w:t>": "M0021",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蜂巢门户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</w:t>
      </w:r>
      <w:proofErr w:type="spellStart"/>
      <w:proofErr w:type="gramStart"/>
      <w:r>
        <w:t>bizAccount</w:t>
      </w:r>
      <w:proofErr w:type="spellEnd"/>
      <w:proofErr w:type="gramEnd"/>
      <w:r>
        <w:t>": "wangcy02",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</w:t>
      </w:r>
      <w:proofErr w:type="spellStart"/>
      <w:proofErr w:type="gramStart"/>
      <w:r>
        <w:t>num</w:t>
      </w:r>
      <w:proofErr w:type="spellEnd"/>
      <w:proofErr w:type="gramEnd"/>
      <w:r>
        <w:t>": 224,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</w:t>
      </w:r>
      <w:proofErr w:type="gramStart"/>
      <w:r>
        <w:t>index</w:t>
      </w:r>
      <w:proofErr w:type="gramEnd"/>
      <w:r>
        <w:t>": 1,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</w:t>
      </w:r>
      <w:proofErr w:type="spellStart"/>
      <w:proofErr w:type="gramStart"/>
      <w:r>
        <w:t>processGroups</w:t>
      </w:r>
      <w:proofErr w:type="spellEnd"/>
      <w:proofErr w:type="gramEnd"/>
      <w:r>
        <w:t>": [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"</w:t>
      </w:r>
      <w:proofErr w:type="spellStart"/>
      <w:r>
        <w:t>groupName</w:t>
      </w:r>
      <w:proofErr w:type="spellEnd"/>
      <w:r>
        <w:t>": "",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"</w:t>
      </w:r>
      <w:proofErr w:type="gramStart"/>
      <w:r>
        <w:t>index</w:t>
      </w:r>
      <w:proofErr w:type="gramEnd"/>
      <w:r>
        <w:t>": 0,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"</w:t>
      </w:r>
      <w:proofErr w:type="spellStart"/>
      <w:proofErr w:type="gramStart"/>
      <w:r>
        <w:t>processList</w:t>
      </w:r>
      <w:proofErr w:type="spellEnd"/>
      <w:proofErr w:type="gramEnd"/>
      <w:r>
        <w:t>": [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             "title": "</w:t>
      </w:r>
      <w:proofErr w:type="gramStart"/>
      <w:r>
        <w:rPr>
          <w:rFonts w:hint="eastAsia"/>
        </w:rPr>
        <w:t>风控合规</w:t>
      </w:r>
      <w:proofErr w:type="gramEnd"/>
      <w:r>
        <w:rPr>
          <w:rFonts w:hint="eastAsia"/>
        </w:rPr>
        <w:t>咨询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spellStart"/>
      <w:proofErr w:type="gramStart"/>
      <w:r>
        <w:t>objectClass</w:t>
      </w:r>
      <w:proofErr w:type="spellEnd"/>
      <w:proofErr w:type="gramEnd"/>
      <w:r>
        <w:t>": "FKHGZX",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gramStart"/>
      <w:r>
        <w:t>index</w:t>
      </w:r>
      <w:proofErr w:type="gramEnd"/>
      <w:r>
        <w:t>": 0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             "title": "</w:t>
      </w:r>
      <w:r>
        <w:rPr>
          <w:rFonts w:hint="eastAsia"/>
        </w:rPr>
        <w:t>合同订立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spellStart"/>
      <w:proofErr w:type="gramStart"/>
      <w:r>
        <w:t>objectClass</w:t>
      </w:r>
      <w:proofErr w:type="spellEnd"/>
      <w:proofErr w:type="gramEnd"/>
      <w:r>
        <w:t>": "CONTRACT_APPROVAL",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gramStart"/>
      <w:r>
        <w:t>index</w:t>
      </w:r>
      <w:proofErr w:type="gramEnd"/>
      <w:r>
        <w:t>": 1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t xml:space="preserve">    },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             "title": "</w:t>
      </w:r>
      <w:r>
        <w:rPr>
          <w:rFonts w:hint="eastAsia"/>
        </w:rPr>
        <w:t>公司测试环境虚拟资源申请及变更流程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spellStart"/>
      <w:proofErr w:type="gramStart"/>
      <w:r>
        <w:t>objectClass</w:t>
      </w:r>
      <w:proofErr w:type="spellEnd"/>
      <w:proofErr w:type="gramEnd"/>
      <w:r>
        <w:t>": "T_ZTS_RESOURCES_TEST",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gramStart"/>
      <w:r>
        <w:t>index</w:t>
      </w:r>
      <w:proofErr w:type="gramEnd"/>
      <w:r>
        <w:t>": 2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             "title</w:t>
      </w:r>
      <w:r>
        <w:rPr>
          <w:rFonts w:hint="eastAsia"/>
        </w:rPr>
        <w:t>": "</w:t>
      </w:r>
      <w:proofErr w:type="gramStart"/>
      <w:r>
        <w:rPr>
          <w:rFonts w:hint="eastAsia"/>
        </w:rPr>
        <w:t>中泰创投</w:t>
      </w:r>
      <w:proofErr w:type="gramEnd"/>
      <w:r>
        <w:rPr>
          <w:rFonts w:hint="eastAsia"/>
        </w:rPr>
        <w:t>立项流程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spellStart"/>
      <w:proofErr w:type="gramStart"/>
      <w:r>
        <w:t>objectClass</w:t>
      </w:r>
      <w:proofErr w:type="spellEnd"/>
      <w:proofErr w:type="gramEnd"/>
      <w:r>
        <w:t>": "LZCTTXLXBG",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gramStart"/>
      <w:r>
        <w:t>index</w:t>
      </w:r>
      <w:proofErr w:type="gramEnd"/>
      <w:r>
        <w:t>": 3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             "title": "XTP  </w:t>
      </w:r>
      <w:proofErr w:type="gramStart"/>
      <w:r>
        <w:rPr>
          <w:rFonts w:hint="eastAsia"/>
        </w:rPr>
        <w:t>极速交易</w:t>
      </w:r>
      <w:proofErr w:type="gramEnd"/>
      <w:r>
        <w:rPr>
          <w:rFonts w:hint="eastAsia"/>
        </w:rPr>
        <w:t>系统专用</w:t>
      </w:r>
      <w:r>
        <w:rPr>
          <w:rFonts w:hint="eastAsia"/>
        </w:rPr>
        <w:t>VPN</w:t>
      </w:r>
      <w:r>
        <w:rPr>
          <w:rFonts w:hint="eastAsia"/>
        </w:rPr>
        <w:t>及虚拟机申请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spellStart"/>
      <w:proofErr w:type="gramStart"/>
      <w:r>
        <w:t>objectClass</w:t>
      </w:r>
      <w:proofErr w:type="spellEnd"/>
      <w:proofErr w:type="gramEnd"/>
      <w:r>
        <w:t>": "XTPJSJYXTZYVPNJXNJSQ",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gramStart"/>
      <w:r>
        <w:t>index</w:t>
      </w:r>
      <w:proofErr w:type="gramEnd"/>
      <w:r>
        <w:t>": 125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},                   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             "title": "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管理部收文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spellStart"/>
      <w:proofErr w:type="gramStart"/>
      <w:r>
        <w:t>objectClass</w:t>
      </w:r>
      <w:proofErr w:type="spellEnd"/>
      <w:proofErr w:type="gramEnd"/>
      <w:r>
        <w:t>": "FKHGZBSW",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"</w:t>
      </w:r>
      <w:proofErr w:type="gramStart"/>
      <w:r>
        <w:t>index</w:t>
      </w:r>
      <w:proofErr w:type="gramEnd"/>
      <w:r>
        <w:t>": 210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]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]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</w:t>
      </w:r>
      <w:proofErr w:type="spellStart"/>
      <w:proofErr w:type="gramStart"/>
      <w:r>
        <w:t>sysCode</w:t>
      </w:r>
      <w:proofErr w:type="spellEnd"/>
      <w:proofErr w:type="gramEnd"/>
      <w:r>
        <w:t>": "M0011",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sysName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全员投入产出与资产管理系统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</w:t>
      </w:r>
      <w:proofErr w:type="spellStart"/>
      <w:proofErr w:type="gramStart"/>
      <w:r>
        <w:t>bizAccount</w:t>
      </w:r>
      <w:proofErr w:type="spellEnd"/>
      <w:proofErr w:type="gramEnd"/>
      <w:r>
        <w:t>": "wangcy02",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</w:t>
      </w:r>
      <w:proofErr w:type="spellStart"/>
      <w:proofErr w:type="gramStart"/>
      <w:r>
        <w:t>num</w:t>
      </w:r>
      <w:proofErr w:type="spellEnd"/>
      <w:proofErr w:type="gramEnd"/>
      <w:r>
        <w:t>": 0,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r>
        <w:t xml:space="preserve">   "</w:t>
      </w:r>
      <w:proofErr w:type="gramStart"/>
      <w:r>
        <w:t>index</w:t>
      </w:r>
      <w:proofErr w:type="gramEnd"/>
      <w:r>
        <w:t>": 50,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</w:t>
      </w:r>
      <w:proofErr w:type="spellStart"/>
      <w:proofErr w:type="gramStart"/>
      <w:r>
        <w:t>processGroups</w:t>
      </w:r>
      <w:proofErr w:type="spellEnd"/>
      <w:proofErr w:type="gramEnd"/>
      <w:r>
        <w:t>": []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]</w:t>
      </w:r>
    </w:p>
    <w:p w:rsidR="00FE3855" w:rsidRDefault="00FE3855"/>
    <w:p w:rsidR="00FE3855" w:rsidRDefault="00D01F7D">
      <w:pPr>
        <w:pStyle w:val="1"/>
        <w:numPr>
          <w:ilvl w:val="0"/>
          <w:numId w:val="1"/>
        </w:numPr>
        <w:spacing w:before="220" w:after="210"/>
      </w:pPr>
      <w:r>
        <w:rPr>
          <w:rFonts w:hint="eastAsia"/>
        </w:rPr>
        <w:t>附件上传</w:t>
      </w:r>
    </w:p>
    <w:p w:rsidR="00FE3855" w:rsidRDefault="00FE3855">
      <w:pPr>
        <w:pStyle w:val="10"/>
        <w:keepNext/>
        <w:keepLines/>
        <w:numPr>
          <w:ilvl w:val="0"/>
          <w:numId w:val="6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6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6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6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6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D01F7D">
      <w:pPr>
        <w:pStyle w:val="2"/>
        <w:numPr>
          <w:ilvl w:val="1"/>
          <w:numId w:val="6"/>
        </w:numPr>
      </w:pPr>
      <w:r>
        <w:rPr>
          <w:rFonts w:hint="eastAsia"/>
        </w:rPr>
        <w:t>功能</w:t>
      </w:r>
    </w:p>
    <w:p w:rsidR="00FE3855" w:rsidRDefault="00D01F7D">
      <w:r>
        <w:rPr>
          <w:rFonts w:hint="eastAsia"/>
        </w:rPr>
        <w:t>把指定的附件上传到流程接入中心。</w:t>
      </w:r>
    </w:p>
    <w:p w:rsidR="00FE3855" w:rsidRDefault="00D01F7D">
      <w:pPr>
        <w:pStyle w:val="2"/>
        <w:numPr>
          <w:ilvl w:val="1"/>
          <w:numId w:val="6"/>
        </w:numPr>
      </w:pPr>
      <w:r>
        <w:rPr>
          <w:rFonts w:hint="eastAsia"/>
        </w:rPr>
        <w:t>接口</w:t>
      </w:r>
    </w:p>
    <w:tbl>
      <w:tblPr>
        <w:tblStyle w:val="a7"/>
        <w:tblW w:w="7823" w:type="dxa"/>
        <w:tblLayout w:type="fixed"/>
        <w:tblLook w:val="04A0" w:firstRow="1" w:lastRow="0" w:firstColumn="1" w:lastColumn="0" w:noHBand="0" w:noVBand="1"/>
      </w:tblPr>
      <w:tblGrid>
        <w:gridCol w:w="1809"/>
        <w:gridCol w:w="2612"/>
        <w:gridCol w:w="3402"/>
      </w:tblGrid>
      <w:tr w:rsidR="00FE3855">
        <w:tc>
          <w:tcPr>
            <w:tcW w:w="1809" w:type="dxa"/>
            <w:shd w:val="clear" w:color="auto" w:fill="BFBFBF" w:themeFill="background1" w:themeFillShade="BF"/>
          </w:tcPr>
          <w:p w:rsidR="00FE3855" w:rsidRDefault="00FE3855">
            <w:pPr>
              <w:jc w:val="center"/>
              <w:rPr>
                <w:b/>
                <w:bCs/>
              </w:rPr>
            </w:pPr>
          </w:p>
        </w:tc>
        <w:tc>
          <w:tcPr>
            <w:tcW w:w="26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方法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 xml:space="preserve">POST  </w:t>
            </w:r>
          </w:p>
        </w:tc>
        <w:tc>
          <w:tcPr>
            <w:tcW w:w="3402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接口</w:t>
            </w:r>
          </w:p>
        </w:tc>
        <w:tc>
          <w:tcPr>
            <w:tcW w:w="2612" w:type="dxa"/>
          </w:tcPr>
          <w:p w:rsidR="00FE3855" w:rsidRDefault="00D01F7D">
            <w:r>
              <w:t>/v1/</w:t>
            </w:r>
            <w:proofErr w:type="spellStart"/>
            <w:r>
              <w:t>taskcenter</w:t>
            </w:r>
            <w:proofErr w:type="spellEnd"/>
            <w:r>
              <w:t>/attachments</w:t>
            </w:r>
          </w:p>
        </w:tc>
        <w:tc>
          <w:tcPr>
            <w:tcW w:w="3402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参数格式</w:t>
            </w:r>
          </w:p>
        </w:tc>
        <w:tc>
          <w:tcPr>
            <w:tcW w:w="2612" w:type="dxa"/>
          </w:tcPr>
          <w:p w:rsidR="00FE3855" w:rsidRDefault="00D01F7D">
            <w:r>
              <w:t>F</w:t>
            </w:r>
            <w:r>
              <w:rPr>
                <w:rFonts w:hint="eastAsia"/>
              </w:rPr>
              <w:t>orm-data</w:t>
            </w:r>
          </w:p>
        </w:tc>
        <w:tc>
          <w:tcPr>
            <w:tcW w:w="3402" w:type="dxa"/>
          </w:tcPr>
          <w:p w:rsidR="00FE3855" w:rsidRDefault="00FE3855"/>
        </w:tc>
      </w:tr>
    </w:tbl>
    <w:p w:rsidR="00FE3855" w:rsidRDefault="00FE3855"/>
    <w:p w:rsidR="00FE3855" w:rsidRDefault="00D01F7D">
      <w:pPr>
        <w:pStyle w:val="2"/>
        <w:numPr>
          <w:ilvl w:val="1"/>
          <w:numId w:val="6"/>
        </w:numPr>
      </w:pPr>
      <w:r>
        <w:rPr>
          <w:rFonts w:hint="eastAsia"/>
        </w:rPr>
        <w:t>请求参数</w:t>
      </w:r>
    </w:p>
    <w:p w:rsidR="00FE3855" w:rsidRDefault="00FE3855"/>
    <w:p w:rsidR="00FE3855" w:rsidRDefault="00D01F7D">
      <w:pPr>
        <w:pStyle w:val="2"/>
        <w:numPr>
          <w:ilvl w:val="1"/>
          <w:numId w:val="6"/>
        </w:numPr>
      </w:pPr>
      <w:r>
        <w:rPr>
          <w:rFonts w:hint="eastAsia"/>
        </w:rPr>
        <w:t>响应参数</w:t>
      </w:r>
    </w:p>
    <w:p w:rsidR="00FE3855" w:rsidRDefault="00FE3855"/>
    <w:tbl>
      <w:tblPr>
        <w:tblStyle w:val="a7"/>
        <w:tblW w:w="8163" w:type="dxa"/>
        <w:tblLayout w:type="fixed"/>
        <w:tblLook w:val="04A0" w:firstRow="1" w:lastRow="0" w:firstColumn="1" w:lastColumn="0" w:noHBand="0" w:noVBand="1"/>
      </w:tblPr>
      <w:tblGrid>
        <w:gridCol w:w="1074"/>
        <w:gridCol w:w="2252"/>
        <w:gridCol w:w="1325"/>
        <w:gridCol w:w="900"/>
        <w:gridCol w:w="2612"/>
      </w:tblGrid>
      <w:tr w:rsidR="00FE3855">
        <w:tc>
          <w:tcPr>
            <w:tcW w:w="107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t>tempFileId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</w:tbl>
    <w:p w:rsidR="00FE3855" w:rsidRDefault="00FE3855"/>
    <w:p w:rsidR="00FE3855" w:rsidRDefault="00FE3855"/>
    <w:p w:rsidR="00FE3855" w:rsidRDefault="00D01F7D">
      <w:pPr>
        <w:pStyle w:val="1"/>
        <w:numPr>
          <w:ilvl w:val="0"/>
          <w:numId w:val="1"/>
        </w:numPr>
        <w:spacing w:before="220" w:after="210"/>
      </w:pPr>
      <w:r>
        <w:rPr>
          <w:rFonts w:hint="eastAsia"/>
        </w:rPr>
        <w:t>附件下载</w:t>
      </w:r>
    </w:p>
    <w:p w:rsidR="00FE3855" w:rsidRDefault="00FE3855">
      <w:pPr>
        <w:pStyle w:val="10"/>
        <w:keepNext/>
        <w:keepLines/>
        <w:numPr>
          <w:ilvl w:val="0"/>
          <w:numId w:val="7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7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7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7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7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7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D01F7D">
      <w:pPr>
        <w:pStyle w:val="2"/>
        <w:numPr>
          <w:ilvl w:val="1"/>
          <w:numId w:val="7"/>
        </w:numPr>
      </w:pPr>
      <w:r>
        <w:rPr>
          <w:rFonts w:hint="eastAsia"/>
        </w:rPr>
        <w:t>功能</w:t>
      </w:r>
    </w:p>
    <w:p w:rsidR="00FE3855" w:rsidRDefault="00D01F7D">
      <w:r>
        <w:rPr>
          <w:rFonts w:hint="eastAsia"/>
        </w:rPr>
        <w:t>下载指定的附件。</w:t>
      </w:r>
    </w:p>
    <w:p w:rsidR="00FE3855" w:rsidRDefault="00D01F7D">
      <w:pPr>
        <w:pStyle w:val="2"/>
        <w:numPr>
          <w:ilvl w:val="1"/>
          <w:numId w:val="7"/>
        </w:numPr>
      </w:pPr>
      <w:r>
        <w:rPr>
          <w:rFonts w:hint="eastAsia"/>
        </w:rPr>
        <w:t>接口</w:t>
      </w:r>
    </w:p>
    <w:tbl>
      <w:tblPr>
        <w:tblStyle w:val="a7"/>
        <w:tblW w:w="7823" w:type="dxa"/>
        <w:tblLayout w:type="fixed"/>
        <w:tblLook w:val="04A0" w:firstRow="1" w:lastRow="0" w:firstColumn="1" w:lastColumn="0" w:noHBand="0" w:noVBand="1"/>
      </w:tblPr>
      <w:tblGrid>
        <w:gridCol w:w="1809"/>
        <w:gridCol w:w="2612"/>
        <w:gridCol w:w="3402"/>
      </w:tblGrid>
      <w:tr w:rsidR="00FE3855">
        <w:tc>
          <w:tcPr>
            <w:tcW w:w="1809" w:type="dxa"/>
            <w:shd w:val="clear" w:color="auto" w:fill="BFBFBF" w:themeFill="background1" w:themeFillShade="BF"/>
          </w:tcPr>
          <w:p w:rsidR="00FE3855" w:rsidRDefault="00FE3855">
            <w:pPr>
              <w:jc w:val="center"/>
              <w:rPr>
                <w:b/>
                <w:bCs/>
              </w:rPr>
            </w:pPr>
          </w:p>
        </w:tc>
        <w:tc>
          <w:tcPr>
            <w:tcW w:w="26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方法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GET</w:t>
            </w:r>
          </w:p>
        </w:tc>
        <w:tc>
          <w:tcPr>
            <w:tcW w:w="3402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接口</w:t>
            </w:r>
          </w:p>
        </w:tc>
        <w:tc>
          <w:tcPr>
            <w:tcW w:w="2612" w:type="dxa"/>
          </w:tcPr>
          <w:p w:rsidR="00FE3855" w:rsidRDefault="00D01F7D">
            <w:r>
              <w:t>/v1/</w:t>
            </w:r>
            <w:proofErr w:type="spellStart"/>
            <w:r>
              <w:t>taskcenter</w:t>
            </w:r>
            <w:proofErr w:type="spellEnd"/>
            <w:r>
              <w:t>/attachments</w:t>
            </w:r>
          </w:p>
        </w:tc>
        <w:tc>
          <w:tcPr>
            <w:tcW w:w="3402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参数格式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请求参数</w:t>
            </w:r>
          </w:p>
        </w:tc>
        <w:tc>
          <w:tcPr>
            <w:tcW w:w="3402" w:type="dxa"/>
          </w:tcPr>
          <w:p w:rsidR="00FE3855" w:rsidRDefault="00FE3855"/>
        </w:tc>
      </w:tr>
    </w:tbl>
    <w:p w:rsidR="00FE3855" w:rsidRDefault="00FE3855"/>
    <w:p w:rsidR="00FE3855" w:rsidRDefault="00D01F7D">
      <w:pPr>
        <w:pStyle w:val="2"/>
        <w:numPr>
          <w:ilvl w:val="1"/>
          <w:numId w:val="7"/>
        </w:numPr>
      </w:pPr>
      <w:r>
        <w:rPr>
          <w:rFonts w:hint="eastAsia"/>
        </w:rPr>
        <w:t>请求参数</w:t>
      </w:r>
    </w:p>
    <w:tbl>
      <w:tblPr>
        <w:tblStyle w:val="a7"/>
        <w:tblW w:w="8163" w:type="dxa"/>
        <w:tblLayout w:type="fixed"/>
        <w:tblLook w:val="04A0" w:firstRow="1" w:lastRow="0" w:firstColumn="1" w:lastColumn="0" w:noHBand="0" w:noVBand="1"/>
      </w:tblPr>
      <w:tblGrid>
        <w:gridCol w:w="1074"/>
        <w:gridCol w:w="2252"/>
        <w:gridCol w:w="1325"/>
        <w:gridCol w:w="900"/>
        <w:gridCol w:w="2612"/>
      </w:tblGrid>
      <w:tr w:rsidR="00FE3855">
        <w:tc>
          <w:tcPr>
            <w:tcW w:w="107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用户账号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sysCode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系统代码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attachmentId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attachmentName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下载后的文件名，文件名要带后缀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5</w:t>
            </w:r>
          </w:p>
        </w:tc>
        <w:tc>
          <w:tcPr>
            <w:tcW w:w="2252" w:type="dxa"/>
          </w:tcPr>
          <w:p w:rsidR="00FE3855" w:rsidRDefault="00D01F7D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325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2612" w:type="dxa"/>
          </w:tcPr>
          <w:p w:rsidR="00FE3855" w:rsidRDefault="00D01F7D">
            <w:r>
              <w:rPr>
                <w:rFonts w:hint="eastAsia"/>
              </w:rPr>
              <w:t>文件类型，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预览文件，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原文件，默认为</w:t>
            </w:r>
            <w:r>
              <w:rPr>
                <w:rFonts w:hint="eastAsia"/>
              </w:rPr>
              <w:t>1.</w:t>
            </w:r>
          </w:p>
        </w:tc>
      </w:tr>
    </w:tbl>
    <w:p w:rsidR="00FE3855" w:rsidRDefault="00FE3855"/>
    <w:p w:rsidR="00FE3855" w:rsidRDefault="00D01F7D">
      <w:pPr>
        <w:pStyle w:val="2"/>
        <w:numPr>
          <w:ilvl w:val="1"/>
          <w:numId w:val="7"/>
        </w:numPr>
      </w:pPr>
      <w:r>
        <w:rPr>
          <w:rFonts w:hint="eastAsia"/>
        </w:rPr>
        <w:t>响应参数</w:t>
      </w:r>
    </w:p>
    <w:p w:rsidR="00FE3855" w:rsidRDefault="00D01F7D">
      <w:r>
        <w:rPr>
          <w:rFonts w:hint="eastAsia"/>
        </w:rPr>
        <w:t>文件内容</w:t>
      </w:r>
    </w:p>
    <w:p w:rsidR="00FE3855" w:rsidRDefault="00FE3855"/>
    <w:p w:rsidR="00FE3855" w:rsidRDefault="00D01F7D">
      <w:pPr>
        <w:pStyle w:val="1"/>
        <w:numPr>
          <w:ilvl w:val="0"/>
          <w:numId w:val="1"/>
        </w:numPr>
        <w:spacing w:before="220" w:after="210"/>
      </w:pPr>
      <w:r>
        <w:rPr>
          <w:rFonts w:hint="eastAsia"/>
        </w:rPr>
        <w:t>流程发起</w:t>
      </w:r>
    </w:p>
    <w:p w:rsidR="00FE3855" w:rsidRDefault="00FE3855">
      <w:pPr>
        <w:pStyle w:val="10"/>
        <w:keepNext/>
        <w:keepLines/>
        <w:numPr>
          <w:ilvl w:val="0"/>
          <w:numId w:val="8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8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8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8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8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8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8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D01F7D">
      <w:pPr>
        <w:pStyle w:val="2"/>
        <w:numPr>
          <w:ilvl w:val="1"/>
          <w:numId w:val="8"/>
        </w:numPr>
      </w:pPr>
      <w:r>
        <w:rPr>
          <w:rFonts w:hint="eastAsia"/>
        </w:rPr>
        <w:t>功能</w:t>
      </w:r>
    </w:p>
    <w:p w:rsidR="00FE3855" w:rsidRDefault="00D01F7D">
      <w:pPr>
        <w:ind w:firstLineChars="200" w:firstLine="420"/>
      </w:pPr>
      <w:r>
        <w:rPr>
          <w:rFonts w:hint="eastAsia"/>
        </w:rPr>
        <w:t>发起流程，把文件和表单数据保存到业务系统，并发起流程。流程发起的中上传的附件需要先调用附件上传接口，流程发起的接口中只填写附件的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FE3855" w:rsidRDefault="00D01F7D">
      <w:pPr>
        <w:pStyle w:val="2"/>
        <w:numPr>
          <w:ilvl w:val="1"/>
          <w:numId w:val="8"/>
        </w:numPr>
      </w:pPr>
      <w:r>
        <w:rPr>
          <w:rFonts w:hint="eastAsia"/>
        </w:rPr>
        <w:t>接口</w:t>
      </w:r>
    </w:p>
    <w:tbl>
      <w:tblPr>
        <w:tblStyle w:val="a7"/>
        <w:tblW w:w="7338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3402"/>
      </w:tblGrid>
      <w:tr w:rsidR="00FE3855">
        <w:tc>
          <w:tcPr>
            <w:tcW w:w="1809" w:type="dxa"/>
            <w:shd w:val="clear" w:color="auto" w:fill="BFBFBF" w:themeFill="background1" w:themeFillShade="BF"/>
          </w:tcPr>
          <w:p w:rsidR="00FE3855" w:rsidRDefault="00FE3855">
            <w:pPr>
              <w:jc w:val="center"/>
              <w:rPr>
                <w:b/>
                <w:bCs/>
              </w:rPr>
            </w:pPr>
          </w:p>
        </w:tc>
        <w:tc>
          <w:tcPr>
            <w:tcW w:w="2127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方法</w:t>
            </w:r>
          </w:p>
        </w:tc>
        <w:tc>
          <w:tcPr>
            <w:tcW w:w="2127" w:type="dxa"/>
          </w:tcPr>
          <w:p w:rsidR="00FE3855" w:rsidRDefault="00D01F7D">
            <w:r>
              <w:rPr>
                <w:rFonts w:hint="eastAsia"/>
              </w:rPr>
              <w:t>POST</w:t>
            </w:r>
          </w:p>
        </w:tc>
        <w:tc>
          <w:tcPr>
            <w:tcW w:w="3402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接口</w:t>
            </w:r>
          </w:p>
        </w:tc>
        <w:tc>
          <w:tcPr>
            <w:tcW w:w="2127" w:type="dxa"/>
          </w:tcPr>
          <w:p w:rsidR="00FE3855" w:rsidRDefault="00D01F7D">
            <w:r>
              <w:rPr>
                <w:rFonts w:hint="eastAsia"/>
              </w:rPr>
              <w:t>v1/process/form</w:t>
            </w:r>
          </w:p>
        </w:tc>
        <w:tc>
          <w:tcPr>
            <w:tcW w:w="3402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参数格式</w:t>
            </w:r>
          </w:p>
        </w:tc>
        <w:tc>
          <w:tcPr>
            <w:tcW w:w="2127" w:type="dxa"/>
          </w:tcPr>
          <w:p w:rsidR="00FE3855" w:rsidRDefault="00D01F7D"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3402" w:type="dxa"/>
          </w:tcPr>
          <w:p w:rsidR="00FE3855" w:rsidRDefault="00D01F7D"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指定</w:t>
            </w:r>
            <w:r>
              <w:t>Content-Type</w:t>
            </w:r>
            <w:r>
              <w:rPr>
                <w:rFonts w:hint="eastAsia"/>
              </w:rPr>
              <w:t>头</w:t>
            </w:r>
          </w:p>
        </w:tc>
      </w:tr>
    </w:tbl>
    <w:p w:rsidR="00FE3855" w:rsidRDefault="00FE3855"/>
    <w:p w:rsidR="00FE3855" w:rsidRDefault="00D01F7D">
      <w:pPr>
        <w:pStyle w:val="2"/>
        <w:numPr>
          <w:ilvl w:val="1"/>
          <w:numId w:val="8"/>
        </w:numPr>
      </w:pPr>
      <w:r>
        <w:rPr>
          <w:rFonts w:hint="eastAsia"/>
        </w:rPr>
        <w:t>请求参数</w:t>
      </w:r>
    </w:p>
    <w:tbl>
      <w:tblPr>
        <w:tblStyle w:val="a7"/>
        <w:tblW w:w="8163" w:type="dxa"/>
        <w:tblLayout w:type="fixed"/>
        <w:tblLook w:val="04A0" w:firstRow="1" w:lastRow="0" w:firstColumn="1" w:lastColumn="0" w:noHBand="0" w:noVBand="1"/>
      </w:tblPr>
      <w:tblGrid>
        <w:gridCol w:w="1074"/>
        <w:gridCol w:w="1869"/>
        <w:gridCol w:w="1276"/>
        <w:gridCol w:w="851"/>
        <w:gridCol w:w="3093"/>
      </w:tblGrid>
      <w:tr w:rsidR="00FE3855">
        <w:tc>
          <w:tcPr>
            <w:tcW w:w="107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309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pPr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1</w:t>
            </w:r>
          </w:p>
        </w:tc>
        <w:tc>
          <w:tcPr>
            <w:tcW w:w="1869" w:type="dxa"/>
          </w:tcPr>
          <w:p w:rsidR="00FE3855" w:rsidRDefault="00D01F7D">
            <w:pPr>
              <w:rPr>
                <w:color w:val="D9D9D9" w:themeColor="background1" w:themeShade="D9"/>
              </w:rPr>
            </w:pPr>
            <w:proofErr w:type="spellStart"/>
            <w:r>
              <w:rPr>
                <w:color w:val="D9D9D9" w:themeColor="background1" w:themeShade="D9"/>
              </w:rPr>
              <w:t>userId</w:t>
            </w:r>
            <w:proofErr w:type="spellEnd"/>
          </w:p>
        </w:tc>
        <w:tc>
          <w:tcPr>
            <w:tcW w:w="1276" w:type="dxa"/>
          </w:tcPr>
          <w:p w:rsidR="00FE3855" w:rsidRDefault="00D01F7D">
            <w:pPr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pPr>
              <w:rPr>
                <w:color w:val="D9D9D9" w:themeColor="background1" w:themeShade="D9"/>
              </w:rPr>
            </w:pPr>
            <w:r>
              <w:rPr>
                <w:rFonts w:hint="eastAsia"/>
                <w:color w:val="D9D9D9" w:themeColor="background1" w:themeShade="D9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pPr>
              <w:rPr>
                <w:color w:val="D9D9D9" w:themeColor="background1" w:themeShade="D9"/>
              </w:rPr>
            </w:pPr>
            <w:r>
              <w:rPr>
                <w:rFonts w:hint="eastAsia"/>
                <w:color w:val="D9D9D9" w:themeColor="background1" w:themeShade="D9"/>
              </w:rPr>
              <w:t>蜂巢系统用户</w:t>
            </w:r>
            <w:r>
              <w:rPr>
                <w:color w:val="D9D9D9" w:themeColor="background1" w:themeShade="D9"/>
              </w:rPr>
              <w:t>id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869" w:type="dxa"/>
          </w:tcPr>
          <w:p w:rsidR="00FE3855" w:rsidRDefault="00D01F7D">
            <w:proofErr w:type="spellStart"/>
            <w:r>
              <w:t>userAgent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3093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MobileOA</w:t>
            </w:r>
            <w:proofErr w:type="spellEnd"/>
            <w:r>
              <w:rPr>
                <w:rFonts w:hint="eastAsia"/>
              </w:rPr>
              <w:tab/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869" w:type="dxa"/>
          </w:tcPr>
          <w:p w:rsidR="00FE3855" w:rsidRDefault="00D01F7D">
            <w:proofErr w:type="spellStart"/>
            <w:r>
              <w:t>userAccount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业务系统账号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1869" w:type="dxa"/>
          </w:tcPr>
          <w:p w:rsidR="00FE3855" w:rsidRDefault="00D01F7D">
            <w:proofErr w:type="spellStart"/>
            <w:r>
              <w:t>sysCode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业务系统代码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5</w:t>
            </w:r>
          </w:p>
        </w:tc>
        <w:tc>
          <w:tcPr>
            <w:tcW w:w="1869" w:type="dxa"/>
          </w:tcPr>
          <w:p w:rsidR="00FE3855" w:rsidRDefault="00D01F7D">
            <w:proofErr w:type="spellStart"/>
            <w:r>
              <w:t>objectClass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6</w:t>
            </w:r>
          </w:p>
        </w:tc>
        <w:tc>
          <w:tcPr>
            <w:tcW w:w="1869" w:type="dxa"/>
          </w:tcPr>
          <w:p w:rsidR="00FE3855" w:rsidRDefault="00D01F7D">
            <w:proofErr w:type="spellStart"/>
            <w:r>
              <w:t>formData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表单数据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7</w:t>
            </w:r>
          </w:p>
        </w:tc>
        <w:tc>
          <w:tcPr>
            <w:tcW w:w="1869" w:type="dxa"/>
          </w:tcPr>
          <w:p w:rsidR="00FE3855" w:rsidRDefault="00D01F7D">
            <w:r>
              <w:t>attachments</w:t>
            </w:r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附件信息，附件控件填到该字段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8</w:t>
            </w:r>
          </w:p>
        </w:tc>
        <w:tc>
          <w:tcPr>
            <w:tcW w:w="1869" w:type="dxa"/>
          </w:tcPr>
          <w:p w:rsidR="00FE3855" w:rsidRDefault="00D01F7D">
            <w:proofErr w:type="spellStart"/>
            <w:r>
              <w:t>actionId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id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9</w:t>
            </w:r>
          </w:p>
        </w:tc>
        <w:tc>
          <w:tcPr>
            <w:tcW w:w="1869" w:type="dxa"/>
          </w:tcPr>
          <w:p w:rsidR="00FE3855" w:rsidRDefault="00D01F7D">
            <w:proofErr w:type="spellStart"/>
            <w:r>
              <w:rPr>
                <w:rFonts w:hint="eastAsia"/>
              </w:rPr>
              <w:t>opinionContent</w:t>
            </w:r>
            <w:proofErr w:type="spellEnd"/>
          </w:p>
          <w:p w:rsidR="00FE3855" w:rsidRDefault="00FE3855"/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意见</w:t>
            </w:r>
          </w:p>
        </w:tc>
      </w:tr>
    </w:tbl>
    <w:p w:rsidR="00FE3855" w:rsidRDefault="00FE3855"/>
    <w:p w:rsidR="00FE3855" w:rsidRDefault="00D01F7D">
      <w:pPr>
        <w:rPr>
          <w:b/>
          <w:sz w:val="24"/>
        </w:rPr>
      </w:pPr>
      <w:proofErr w:type="spellStart"/>
      <w:r>
        <w:rPr>
          <w:b/>
          <w:sz w:val="24"/>
        </w:rPr>
        <w:t>formData</w:t>
      </w:r>
      <w:proofErr w:type="spellEnd"/>
      <w:r>
        <w:rPr>
          <w:rFonts w:hint="eastAsia"/>
          <w:b/>
          <w:sz w:val="24"/>
        </w:rPr>
        <w:t>元素</w:t>
      </w:r>
    </w:p>
    <w:tbl>
      <w:tblPr>
        <w:tblStyle w:val="a7"/>
        <w:tblW w:w="8163" w:type="dxa"/>
        <w:tblLayout w:type="fixed"/>
        <w:tblLook w:val="04A0" w:firstRow="1" w:lastRow="0" w:firstColumn="1" w:lastColumn="0" w:noHBand="0" w:noVBand="1"/>
      </w:tblPr>
      <w:tblGrid>
        <w:gridCol w:w="1074"/>
        <w:gridCol w:w="1869"/>
        <w:gridCol w:w="1276"/>
        <w:gridCol w:w="992"/>
        <w:gridCol w:w="2952"/>
      </w:tblGrid>
      <w:tr w:rsidR="00FE3855">
        <w:tc>
          <w:tcPr>
            <w:tcW w:w="107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1869" w:type="dxa"/>
          </w:tcPr>
          <w:p w:rsidR="00FE3855" w:rsidRDefault="00D01F7D">
            <w:proofErr w:type="spellStart"/>
            <w:r>
              <w:t>controlId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952" w:type="dxa"/>
          </w:tcPr>
          <w:p w:rsidR="00FE3855" w:rsidRDefault="00D01F7D"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869" w:type="dxa"/>
          </w:tcPr>
          <w:p w:rsidR="00FE3855" w:rsidRDefault="00D01F7D">
            <w:r>
              <w:t>data</w:t>
            </w:r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Object</w:t>
            </w:r>
          </w:p>
        </w:tc>
        <w:tc>
          <w:tcPr>
            <w:tcW w:w="992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952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right" w:pos="2736"/>
                <w:tab w:val="left" w:pos="2748"/>
                <w:tab w:val="left" w:pos="4580"/>
                <w:tab w:val="left" w:pos="6412"/>
                <w:tab w:val="left" w:pos="8244"/>
                <w:tab w:val="left" w:pos="10076"/>
                <w:tab w:val="left" w:pos="11908"/>
                <w:tab w:val="left" w:pos="13740"/>
              </w:tabs>
              <w:jc w:val="left"/>
            </w:pPr>
            <w:r>
              <w:rPr>
                <w:rFonts w:hint="eastAsia"/>
              </w:rPr>
              <w:t>控件数据</w:t>
            </w:r>
            <w:r>
              <w:rPr>
                <w:rFonts w:hint="eastAsia"/>
              </w:rPr>
              <w:tab/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869" w:type="dxa"/>
          </w:tcPr>
          <w:p w:rsidR="00FE3855" w:rsidRDefault="00D01F7D">
            <w:proofErr w:type="spellStart"/>
            <w:r>
              <w:t>dataFlag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2952" w:type="dxa"/>
          </w:tcPr>
          <w:p w:rsidR="00FE3855" w:rsidRDefault="00D01F7D">
            <w:r>
              <w:rPr>
                <w:rFonts w:hint="eastAsia"/>
              </w:rPr>
              <w:t>根据表单定义或待办详情接口的返回值填写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1869" w:type="dxa"/>
          </w:tcPr>
          <w:p w:rsidR="00FE3855" w:rsidRDefault="00D01F7D">
            <w:r>
              <w:t>type</w:t>
            </w:r>
          </w:p>
        </w:tc>
        <w:tc>
          <w:tcPr>
            <w:tcW w:w="1276" w:type="dxa"/>
          </w:tcPr>
          <w:p w:rsidR="00FE3855" w:rsidRDefault="00D01F7D">
            <w:r>
              <w:t>type</w:t>
            </w:r>
          </w:p>
        </w:tc>
        <w:tc>
          <w:tcPr>
            <w:tcW w:w="992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2952" w:type="dxa"/>
          </w:tcPr>
          <w:p w:rsidR="00FE3855" w:rsidRDefault="00D01F7D">
            <w:r>
              <w:rPr>
                <w:rFonts w:hint="eastAsia"/>
              </w:rPr>
              <w:t>控件类型</w:t>
            </w:r>
          </w:p>
        </w:tc>
      </w:tr>
    </w:tbl>
    <w:p w:rsidR="00FE3855" w:rsidRDefault="00FE3855"/>
    <w:p w:rsidR="00FE3855" w:rsidRDefault="00D01F7D">
      <w:r>
        <w:rPr>
          <w:rFonts w:hint="eastAsia"/>
          <w:b/>
          <w:sz w:val="24"/>
        </w:rPr>
        <w:t>a</w:t>
      </w:r>
      <w:r>
        <w:rPr>
          <w:b/>
          <w:sz w:val="24"/>
        </w:rPr>
        <w:t>ttachment</w:t>
      </w:r>
      <w:r>
        <w:rPr>
          <w:rFonts w:hint="eastAsia"/>
          <w:b/>
          <w:sz w:val="24"/>
        </w:rPr>
        <w:t>s</w:t>
      </w:r>
      <w:r>
        <w:rPr>
          <w:rFonts w:hint="eastAsia"/>
          <w:b/>
          <w:sz w:val="24"/>
        </w:rPr>
        <w:t>元素</w:t>
      </w:r>
    </w:p>
    <w:tbl>
      <w:tblPr>
        <w:tblStyle w:val="a7"/>
        <w:tblW w:w="8046" w:type="dxa"/>
        <w:tblLayout w:type="fixed"/>
        <w:tblLook w:val="04A0" w:firstRow="1" w:lastRow="0" w:firstColumn="1" w:lastColumn="0" w:noHBand="0" w:noVBand="1"/>
      </w:tblPr>
      <w:tblGrid>
        <w:gridCol w:w="805"/>
        <w:gridCol w:w="1288"/>
        <w:gridCol w:w="992"/>
        <w:gridCol w:w="1134"/>
        <w:gridCol w:w="1559"/>
        <w:gridCol w:w="2268"/>
      </w:tblGrid>
      <w:tr w:rsidR="00FE3855">
        <w:tc>
          <w:tcPr>
            <w:tcW w:w="80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二级字段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E3855">
        <w:tc>
          <w:tcPr>
            <w:tcW w:w="805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FE3855" w:rsidRDefault="00D01F7D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992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FE3855" w:rsidRDefault="00FE3855"/>
        </w:tc>
        <w:tc>
          <w:tcPr>
            <w:tcW w:w="1559" w:type="dxa"/>
          </w:tcPr>
          <w:p w:rsidR="00FE3855" w:rsidRDefault="00D01F7D">
            <w:r>
              <w:rPr>
                <w:rFonts w:hint="eastAsia"/>
              </w:rPr>
              <w:t>文件类型</w:t>
            </w:r>
          </w:p>
        </w:tc>
        <w:tc>
          <w:tcPr>
            <w:tcW w:w="2268" w:type="dxa"/>
          </w:tcPr>
          <w:p w:rsidR="00FE3855" w:rsidRDefault="00FE3855"/>
        </w:tc>
      </w:tr>
      <w:tr w:rsidR="00FE3855">
        <w:tc>
          <w:tcPr>
            <w:tcW w:w="805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:rsidR="00FE3855" w:rsidRDefault="00D01F7D">
            <w:proofErr w:type="spellStart"/>
            <w:r>
              <w:rPr>
                <w:rFonts w:hint="eastAsia"/>
              </w:rPr>
              <w:t>controlId</w:t>
            </w:r>
            <w:proofErr w:type="spellEnd"/>
          </w:p>
        </w:tc>
        <w:tc>
          <w:tcPr>
            <w:tcW w:w="992" w:type="dxa"/>
          </w:tcPr>
          <w:p w:rsidR="00FE3855" w:rsidRDefault="00D01F7D">
            <w:r>
              <w:rPr>
                <w:rFonts w:hint="eastAsia"/>
              </w:rPr>
              <w:t xml:space="preserve">String </w:t>
            </w:r>
          </w:p>
        </w:tc>
        <w:tc>
          <w:tcPr>
            <w:tcW w:w="1134" w:type="dxa"/>
          </w:tcPr>
          <w:p w:rsidR="00FE3855" w:rsidRDefault="00FE3855"/>
        </w:tc>
        <w:tc>
          <w:tcPr>
            <w:tcW w:w="1559" w:type="dxa"/>
          </w:tcPr>
          <w:p w:rsidR="00FE3855" w:rsidRDefault="00D01F7D"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FE3855" w:rsidRDefault="00FE3855"/>
        </w:tc>
      </w:tr>
      <w:tr w:rsidR="00FE3855">
        <w:tc>
          <w:tcPr>
            <w:tcW w:w="805" w:type="dxa"/>
            <w:vMerge w:val="restart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288" w:type="dxa"/>
            <w:vMerge w:val="restart"/>
          </w:tcPr>
          <w:p w:rsidR="00FE3855" w:rsidRDefault="00D01F7D">
            <w:pPr>
              <w:jc w:val="left"/>
            </w:pPr>
            <w:proofErr w:type="spellStart"/>
            <w:r>
              <w:rPr>
                <w:rFonts w:hint="eastAsia"/>
              </w:rPr>
              <w:t>fileItems</w:t>
            </w:r>
            <w:proofErr w:type="spellEnd"/>
          </w:p>
        </w:tc>
        <w:tc>
          <w:tcPr>
            <w:tcW w:w="992" w:type="dxa"/>
            <w:vMerge w:val="restart"/>
          </w:tcPr>
          <w:p w:rsidR="00FE3855" w:rsidRDefault="00D01F7D">
            <w:r>
              <w:rPr>
                <w:rFonts w:hint="eastAsia"/>
              </w:rPr>
              <w:t>对象数组</w:t>
            </w:r>
          </w:p>
        </w:tc>
        <w:tc>
          <w:tcPr>
            <w:tcW w:w="1134" w:type="dxa"/>
          </w:tcPr>
          <w:p w:rsidR="00FE3855" w:rsidRDefault="00D01F7D"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1559" w:type="dxa"/>
          </w:tcPr>
          <w:p w:rsidR="00FE3855" w:rsidRDefault="00D01F7D">
            <w:r>
              <w:rPr>
                <w:rFonts w:hint="eastAsia"/>
              </w:rPr>
              <w:t>文件名</w:t>
            </w:r>
          </w:p>
        </w:tc>
        <w:tc>
          <w:tcPr>
            <w:tcW w:w="2268" w:type="dxa"/>
          </w:tcPr>
          <w:p w:rsidR="00FE3855" w:rsidRDefault="00FE3855"/>
        </w:tc>
      </w:tr>
      <w:tr w:rsidR="00FE3855">
        <w:tc>
          <w:tcPr>
            <w:tcW w:w="805" w:type="dxa"/>
            <w:vMerge/>
          </w:tcPr>
          <w:p w:rsidR="00FE3855" w:rsidRDefault="00FE3855"/>
        </w:tc>
        <w:tc>
          <w:tcPr>
            <w:tcW w:w="1288" w:type="dxa"/>
            <w:vMerge/>
          </w:tcPr>
          <w:p w:rsidR="00FE3855" w:rsidRDefault="00FE3855"/>
        </w:tc>
        <w:tc>
          <w:tcPr>
            <w:tcW w:w="992" w:type="dxa"/>
            <w:vMerge/>
          </w:tcPr>
          <w:p w:rsidR="00FE3855" w:rsidRDefault="00FE3855"/>
        </w:tc>
        <w:tc>
          <w:tcPr>
            <w:tcW w:w="1134" w:type="dxa"/>
          </w:tcPr>
          <w:p w:rsidR="00FE3855" w:rsidRDefault="00D01F7D">
            <w:proofErr w:type="spellStart"/>
            <w:r>
              <w:rPr>
                <w:rFonts w:hint="eastAsia"/>
              </w:rPr>
              <w:t>fileId</w:t>
            </w:r>
            <w:proofErr w:type="spellEnd"/>
          </w:p>
        </w:tc>
        <w:tc>
          <w:tcPr>
            <w:tcW w:w="1559" w:type="dxa"/>
          </w:tcPr>
          <w:p w:rsidR="00FE3855" w:rsidRDefault="00D01F7D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FE3855" w:rsidRDefault="00D01F7D">
            <w:r>
              <w:rPr>
                <w:rFonts w:hint="eastAsia"/>
              </w:rPr>
              <w:t>填写附件上传接口返回的值</w:t>
            </w:r>
          </w:p>
        </w:tc>
      </w:tr>
      <w:tr w:rsidR="00FE3855">
        <w:tc>
          <w:tcPr>
            <w:tcW w:w="805" w:type="dxa"/>
            <w:vMerge/>
          </w:tcPr>
          <w:p w:rsidR="00FE3855" w:rsidRDefault="00FE3855"/>
        </w:tc>
        <w:tc>
          <w:tcPr>
            <w:tcW w:w="1288" w:type="dxa"/>
            <w:vMerge/>
          </w:tcPr>
          <w:p w:rsidR="00FE3855" w:rsidRDefault="00FE3855"/>
        </w:tc>
        <w:tc>
          <w:tcPr>
            <w:tcW w:w="992" w:type="dxa"/>
            <w:vMerge/>
          </w:tcPr>
          <w:p w:rsidR="00FE3855" w:rsidRDefault="00FE3855"/>
        </w:tc>
        <w:tc>
          <w:tcPr>
            <w:tcW w:w="1134" w:type="dxa"/>
          </w:tcPr>
          <w:p w:rsidR="00FE3855" w:rsidRDefault="00D01F7D">
            <w:r>
              <w:rPr>
                <w:rFonts w:hint="eastAsia"/>
              </w:rPr>
              <w:t>index</w:t>
            </w:r>
          </w:p>
        </w:tc>
        <w:tc>
          <w:tcPr>
            <w:tcW w:w="1559" w:type="dxa"/>
          </w:tcPr>
          <w:p w:rsidR="00FE3855" w:rsidRDefault="00D01F7D">
            <w:r>
              <w:rPr>
                <w:rFonts w:hint="eastAsia"/>
              </w:rPr>
              <w:t>文件序号</w:t>
            </w:r>
          </w:p>
        </w:tc>
        <w:tc>
          <w:tcPr>
            <w:tcW w:w="2268" w:type="dxa"/>
          </w:tcPr>
          <w:p w:rsidR="00FE3855" w:rsidRDefault="00FE3855"/>
        </w:tc>
      </w:tr>
    </w:tbl>
    <w:p w:rsidR="00FE3855" w:rsidRDefault="00FE3855"/>
    <w:p w:rsidR="00FE3855" w:rsidRDefault="00D01F7D">
      <w:pPr>
        <w:pStyle w:val="2"/>
        <w:numPr>
          <w:ilvl w:val="1"/>
          <w:numId w:val="8"/>
        </w:numPr>
      </w:pPr>
      <w:r>
        <w:rPr>
          <w:rFonts w:hint="eastAsia"/>
        </w:rPr>
        <w:t>控件取值方式</w:t>
      </w:r>
    </w:p>
    <w:p w:rsidR="00FE3855" w:rsidRDefault="00D01F7D">
      <w:r>
        <w:rPr>
          <w:rFonts w:hint="eastAsia"/>
        </w:rPr>
        <w:t>流程发起时，各种控件取值方式说明。</w:t>
      </w:r>
    </w:p>
    <w:p w:rsidR="00FE3855" w:rsidRDefault="00D01F7D">
      <w:proofErr w:type="spellStart"/>
      <w:r>
        <w:rPr>
          <w:b/>
          <w:sz w:val="24"/>
        </w:rPr>
        <w:t>formData</w:t>
      </w:r>
      <w:r>
        <w:rPr>
          <w:rFonts w:hint="eastAsia"/>
          <w:b/>
          <w:sz w:val="24"/>
        </w:rPr>
        <w:t>.data</w:t>
      </w:r>
      <w:proofErr w:type="spellEnd"/>
      <w:r>
        <w:rPr>
          <w:rFonts w:hint="eastAsia"/>
          <w:b/>
          <w:sz w:val="24"/>
        </w:rPr>
        <w:t>元素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024"/>
        <w:gridCol w:w="2312"/>
        <w:gridCol w:w="3200"/>
        <w:gridCol w:w="1986"/>
      </w:tblGrid>
      <w:tr w:rsidR="00FE3855">
        <w:tc>
          <w:tcPr>
            <w:tcW w:w="102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1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控件类型</w:t>
            </w:r>
          </w:p>
        </w:tc>
        <w:tc>
          <w:tcPr>
            <w:tcW w:w="3200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Value</w:t>
            </w: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986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2312" w:type="dxa"/>
          </w:tcPr>
          <w:p w:rsidR="00FE3855" w:rsidRDefault="00D01F7D">
            <w:r>
              <w:rPr>
                <w:rFonts w:hint="eastAsia"/>
              </w:rPr>
              <w:t>Text</w:t>
            </w:r>
          </w:p>
        </w:tc>
        <w:tc>
          <w:tcPr>
            <w:tcW w:w="3200" w:type="dxa"/>
          </w:tcPr>
          <w:p w:rsidR="00FE3855" w:rsidRDefault="00D01F7D">
            <w:r>
              <w:rPr>
                <w:rFonts w:hint="eastAsia"/>
              </w:rPr>
              <w:t>文本</w:t>
            </w:r>
          </w:p>
        </w:tc>
        <w:tc>
          <w:tcPr>
            <w:tcW w:w="1986" w:type="dxa"/>
          </w:tcPr>
          <w:p w:rsidR="00FE3855" w:rsidRDefault="00FE3855"/>
        </w:tc>
      </w:tr>
      <w:tr w:rsidR="00FE3855">
        <w:tc>
          <w:tcPr>
            <w:tcW w:w="1024" w:type="dxa"/>
          </w:tcPr>
          <w:p w:rsidR="00FE3855" w:rsidRDefault="00FE3855"/>
        </w:tc>
        <w:tc>
          <w:tcPr>
            <w:tcW w:w="2312" w:type="dxa"/>
          </w:tcPr>
          <w:p w:rsidR="00FE3855" w:rsidRDefault="00FE3855"/>
        </w:tc>
        <w:tc>
          <w:tcPr>
            <w:tcW w:w="3200" w:type="dxa"/>
          </w:tcPr>
          <w:p w:rsidR="00FE3855" w:rsidRDefault="00FE3855"/>
        </w:tc>
        <w:tc>
          <w:tcPr>
            <w:tcW w:w="1986" w:type="dxa"/>
          </w:tcPr>
          <w:p w:rsidR="00FE3855" w:rsidRDefault="00FE3855"/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2312" w:type="dxa"/>
          </w:tcPr>
          <w:p w:rsidR="00FE3855" w:rsidRDefault="00D01F7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200" w:type="dxa"/>
          </w:tcPr>
          <w:p w:rsidR="00FE3855" w:rsidRDefault="00D01F7D">
            <w:r>
              <w:rPr>
                <w:rFonts w:hint="eastAsia"/>
              </w:rPr>
              <w:t>文本</w:t>
            </w:r>
          </w:p>
        </w:tc>
        <w:tc>
          <w:tcPr>
            <w:tcW w:w="1986" w:type="dxa"/>
          </w:tcPr>
          <w:p w:rsidR="00FE3855" w:rsidRDefault="00FE3855"/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2312" w:type="dxa"/>
          </w:tcPr>
          <w:p w:rsidR="00FE3855" w:rsidRDefault="00D01F7D">
            <w:proofErr w:type="spellStart"/>
            <w:r>
              <w:rPr>
                <w:rFonts w:hint="eastAsia"/>
              </w:rPr>
              <w:t>DropdownBox</w:t>
            </w:r>
            <w:proofErr w:type="spellEnd"/>
          </w:p>
        </w:tc>
        <w:tc>
          <w:tcPr>
            <w:tcW w:w="3200" w:type="dxa"/>
          </w:tcPr>
          <w:p w:rsidR="00FE3855" w:rsidRDefault="00D01F7D"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男</w:t>
            </w:r>
          </w:p>
        </w:tc>
        <w:tc>
          <w:tcPr>
            <w:tcW w:w="1986" w:type="dxa"/>
          </w:tcPr>
          <w:p w:rsidR="00FE3855" w:rsidRDefault="00FE3855"/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5</w:t>
            </w:r>
          </w:p>
        </w:tc>
        <w:tc>
          <w:tcPr>
            <w:tcW w:w="2312" w:type="dxa"/>
          </w:tcPr>
          <w:p w:rsidR="00FE3855" w:rsidRDefault="00D01F7D">
            <w:proofErr w:type="spellStart"/>
            <w:r>
              <w:rPr>
                <w:rFonts w:hint="eastAsia"/>
              </w:rPr>
              <w:t>CustomDropdownBox</w:t>
            </w:r>
            <w:proofErr w:type="spellEnd"/>
          </w:p>
        </w:tc>
        <w:tc>
          <w:tcPr>
            <w:tcW w:w="3200" w:type="dxa"/>
          </w:tcPr>
          <w:p w:rsidR="00FE3855" w:rsidRDefault="00D01F7D"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男</w:t>
            </w:r>
          </w:p>
        </w:tc>
        <w:tc>
          <w:tcPr>
            <w:tcW w:w="1986" w:type="dxa"/>
          </w:tcPr>
          <w:p w:rsidR="00FE3855" w:rsidRDefault="00FE3855"/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6</w:t>
            </w:r>
          </w:p>
        </w:tc>
        <w:tc>
          <w:tcPr>
            <w:tcW w:w="2312" w:type="dxa"/>
          </w:tcPr>
          <w:p w:rsidR="00FE3855" w:rsidRDefault="00D01F7D">
            <w:proofErr w:type="spellStart"/>
            <w:r>
              <w:rPr>
                <w:rFonts w:hint="eastAsia"/>
              </w:rPr>
              <w:t>MultSelect</w:t>
            </w:r>
            <w:proofErr w:type="spellEnd"/>
          </w:p>
        </w:tc>
        <w:tc>
          <w:tcPr>
            <w:tcW w:w="3200" w:type="dxa"/>
          </w:tcPr>
          <w:p w:rsidR="00FE3855" w:rsidRDefault="00D01F7D">
            <w:r>
              <w:rPr>
                <w:rFonts w:hint="eastAsia"/>
              </w:rPr>
              <w:t>34,89|</w:t>
            </w:r>
            <w:r>
              <w:rPr>
                <w:rFonts w:hint="eastAsia"/>
              </w:rPr>
              <w:t>信息技术部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人力资源部</w:t>
            </w:r>
          </w:p>
        </w:tc>
        <w:tc>
          <w:tcPr>
            <w:tcW w:w="1986" w:type="dxa"/>
          </w:tcPr>
          <w:p w:rsidR="00FE3855" w:rsidRDefault="00FE3855"/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7</w:t>
            </w:r>
          </w:p>
        </w:tc>
        <w:tc>
          <w:tcPr>
            <w:tcW w:w="2312" w:type="dxa"/>
          </w:tcPr>
          <w:p w:rsidR="00FE3855" w:rsidRDefault="00D01F7D">
            <w:proofErr w:type="spellStart"/>
            <w:r>
              <w:rPr>
                <w:rFonts w:hint="eastAsia"/>
              </w:rPr>
              <w:t>Dept</w:t>
            </w:r>
            <w:proofErr w:type="spellEnd"/>
          </w:p>
        </w:tc>
        <w:tc>
          <w:tcPr>
            <w:tcW w:w="3200" w:type="dxa"/>
          </w:tcPr>
          <w:p w:rsidR="00FE3855" w:rsidRDefault="00D01F7D">
            <w:r>
              <w:rPr>
                <w:rFonts w:hint="eastAsia"/>
              </w:rPr>
              <w:t>34,89|</w:t>
            </w:r>
            <w:r>
              <w:rPr>
                <w:rFonts w:hint="eastAsia"/>
              </w:rPr>
              <w:t>信息技术部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人力资源部</w:t>
            </w:r>
          </w:p>
        </w:tc>
        <w:tc>
          <w:tcPr>
            <w:tcW w:w="1986" w:type="dxa"/>
          </w:tcPr>
          <w:p w:rsidR="00FE3855" w:rsidRDefault="00FE3855"/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8</w:t>
            </w:r>
          </w:p>
        </w:tc>
        <w:tc>
          <w:tcPr>
            <w:tcW w:w="2312" w:type="dxa"/>
          </w:tcPr>
          <w:p w:rsidR="00FE3855" w:rsidRDefault="00D01F7D">
            <w:r>
              <w:rPr>
                <w:rFonts w:hint="eastAsia"/>
              </w:rPr>
              <w:t>User</w:t>
            </w:r>
          </w:p>
        </w:tc>
        <w:tc>
          <w:tcPr>
            <w:tcW w:w="3200" w:type="dxa"/>
          </w:tcPr>
          <w:p w:rsidR="00FE3855" w:rsidRDefault="00D01F7D">
            <w:r>
              <w:rPr>
                <w:rFonts w:hint="eastAsia"/>
              </w:rPr>
              <w:t>34,89|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李四</w:t>
            </w:r>
          </w:p>
        </w:tc>
        <w:tc>
          <w:tcPr>
            <w:tcW w:w="1986" w:type="dxa"/>
          </w:tcPr>
          <w:p w:rsidR="00FE3855" w:rsidRDefault="00FE3855"/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9</w:t>
            </w:r>
          </w:p>
        </w:tc>
        <w:tc>
          <w:tcPr>
            <w:tcW w:w="2312" w:type="dxa"/>
          </w:tcPr>
          <w:p w:rsidR="00FE3855" w:rsidRDefault="00D01F7D">
            <w:proofErr w:type="spellStart"/>
            <w:r>
              <w:rPr>
                <w:rFonts w:hint="eastAsia"/>
              </w:rPr>
              <w:t>CheckBoxList</w:t>
            </w:r>
            <w:proofErr w:type="spellEnd"/>
          </w:p>
        </w:tc>
        <w:tc>
          <w:tcPr>
            <w:tcW w:w="3200" w:type="dxa"/>
          </w:tcPr>
          <w:p w:rsidR="00FE3855" w:rsidRDefault="00D01F7D">
            <w:r>
              <w:rPr>
                <w:rFonts w:hint="eastAsia"/>
              </w:rPr>
              <w:t>2,6|</w:t>
            </w:r>
            <w:r>
              <w:rPr>
                <w:rFonts w:hint="eastAsia"/>
              </w:rPr>
              <w:t>周三，周四</w:t>
            </w:r>
          </w:p>
        </w:tc>
        <w:tc>
          <w:tcPr>
            <w:tcW w:w="1986" w:type="dxa"/>
          </w:tcPr>
          <w:p w:rsidR="00FE3855" w:rsidRDefault="00FE3855"/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10</w:t>
            </w:r>
          </w:p>
        </w:tc>
        <w:tc>
          <w:tcPr>
            <w:tcW w:w="2312" w:type="dxa"/>
          </w:tcPr>
          <w:p w:rsidR="00FE3855" w:rsidRDefault="00D01F7D">
            <w:r>
              <w:rPr>
                <w:rFonts w:hint="eastAsia"/>
              </w:rPr>
              <w:t>Table</w:t>
            </w:r>
          </w:p>
        </w:tc>
        <w:tc>
          <w:tcPr>
            <w:tcW w:w="3200" w:type="dxa"/>
          </w:tcPr>
          <w:p w:rsidR="00FE3855" w:rsidRDefault="00D01F7D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数组格式</w:t>
            </w:r>
          </w:p>
        </w:tc>
        <w:tc>
          <w:tcPr>
            <w:tcW w:w="1986" w:type="dxa"/>
          </w:tcPr>
          <w:p w:rsidR="00FE3855" w:rsidRDefault="00D01F7D">
            <w:r>
              <w:rPr>
                <w:rFonts w:hint="eastAsia"/>
              </w:rPr>
              <w:t>填到</w:t>
            </w:r>
            <w:proofErr w:type="spellStart"/>
            <w:r>
              <w:rPr>
                <w:rFonts w:hint="eastAsia"/>
              </w:rPr>
              <w:t>subTabData</w:t>
            </w:r>
            <w:proofErr w:type="spellEnd"/>
          </w:p>
          <w:p w:rsidR="00FE3855" w:rsidRDefault="00D01F7D">
            <w:r>
              <w:rPr>
                <w:rFonts w:hint="eastAsia"/>
              </w:rPr>
              <w:t>字段</w:t>
            </w:r>
          </w:p>
          <w:p w:rsidR="00FE3855" w:rsidRDefault="00D01F7D">
            <w:r>
              <w:rPr>
                <w:rFonts w:hint="eastAsia"/>
                <w:b/>
                <w:bCs/>
              </w:rPr>
              <w:t>目前不支持</w:t>
            </w:r>
          </w:p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11</w:t>
            </w:r>
          </w:p>
        </w:tc>
        <w:tc>
          <w:tcPr>
            <w:tcW w:w="2312" w:type="dxa"/>
          </w:tcPr>
          <w:p w:rsidR="00FE3855" w:rsidRDefault="00D01F7D">
            <w:r>
              <w:rPr>
                <w:rFonts w:hint="eastAsia"/>
              </w:rPr>
              <w:t>File</w:t>
            </w:r>
          </w:p>
        </w:tc>
        <w:tc>
          <w:tcPr>
            <w:tcW w:w="3200" w:type="dxa"/>
          </w:tcPr>
          <w:p w:rsidR="00FE3855" w:rsidRDefault="00D01F7D">
            <w:r>
              <w:rPr>
                <w:rFonts w:hint="eastAsia"/>
              </w:rPr>
              <w:t>文件名</w:t>
            </w:r>
          </w:p>
        </w:tc>
        <w:tc>
          <w:tcPr>
            <w:tcW w:w="1986" w:type="dxa"/>
          </w:tcPr>
          <w:p w:rsidR="00FE3855" w:rsidRDefault="00D01F7D">
            <w:r>
              <w:rPr>
                <w:rFonts w:hint="eastAsia"/>
              </w:rPr>
              <w:t>填到</w:t>
            </w:r>
            <w:r>
              <w:rPr>
                <w:rFonts w:hint="eastAsia"/>
              </w:rPr>
              <w:t>attachments</w:t>
            </w:r>
            <w:r>
              <w:rPr>
                <w:rFonts w:hint="eastAsia"/>
              </w:rPr>
              <w:t>字段</w:t>
            </w:r>
          </w:p>
          <w:p w:rsidR="00FE3855" w:rsidRDefault="00D01F7D">
            <w:r>
              <w:rPr>
                <w:rFonts w:hint="eastAsia"/>
                <w:b/>
                <w:bCs/>
              </w:rPr>
              <w:t>待测试</w:t>
            </w:r>
          </w:p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12</w:t>
            </w:r>
          </w:p>
        </w:tc>
        <w:tc>
          <w:tcPr>
            <w:tcW w:w="2312" w:type="dxa"/>
          </w:tcPr>
          <w:p w:rsidR="00FE3855" w:rsidRDefault="00D01F7D">
            <w:proofErr w:type="spellStart"/>
            <w:r>
              <w:rPr>
                <w:rFonts w:hint="eastAsia"/>
              </w:rPr>
              <w:t>LBDropdownBox</w:t>
            </w:r>
            <w:proofErr w:type="spellEnd"/>
          </w:p>
        </w:tc>
        <w:tc>
          <w:tcPr>
            <w:tcW w:w="3200" w:type="dxa"/>
          </w:tcPr>
          <w:p w:rsidR="00FE3855" w:rsidRDefault="00D01F7D">
            <w:r>
              <w:rPr>
                <w:rFonts w:hint="eastAsia"/>
              </w:rPr>
              <w:t>1|</w:t>
            </w:r>
            <w:r>
              <w:rPr>
                <w:rFonts w:hint="eastAsia"/>
              </w:rPr>
              <w:t>男</w:t>
            </w:r>
          </w:p>
        </w:tc>
        <w:tc>
          <w:tcPr>
            <w:tcW w:w="1986" w:type="dxa"/>
          </w:tcPr>
          <w:p w:rsidR="00FE3855" w:rsidRDefault="00D01F7D">
            <w:proofErr w:type="spellStart"/>
            <w:r>
              <w:rPr>
                <w:rFonts w:hint="eastAsia"/>
              </w:rPr>
              <w:t>Livebos</w:t>
            </w:r>
            <w:proofErr w:type="spellEnd"/>
            <w:r>
              <w:rPr>
                <w:rFonts w:hint="eastAsia"/>
              </w:rPr>
              <w:t>系统用</w:t>
            </w:r>
          </w:p>
        </w:tc>
      </w:tr>
      <w:tr w:rsidR="00FE3855">
        <w:tc>
          <w:tcPr>
            <w:tcW w:w="1024" w:type="dxa"/>
          </w:tcPr>
          <w:p w:rsidR="00FE3855" w:rsidRDefault="00D01F7D">
            <w:r>
              <w:rPr>
                <w:rFonts w:hint="eastAsia"/>
              </w:rPr>
              <w:t>13</w:t>
            </w:r>
          </w:p>
        </w:tc>
        <w:tc>
          <w:tcPr>
            <w:tcW w:w="2312" w:type="dxa"/>
          </w:tcPr>
          <w:p w:rsidR="00FE3855" w:rsidRDefault="00D01F7D">
            <w:proofErr w:type="spellStart"/>
            <w:r>
              <w:rPr>
                <w:rFonts w:hint="eastAsia"/>
              </w:rPr>
              <w:t>FileNo</w:t>
            </w:r>
            <w:proofErr w:type="spellEnd"/>
          </w:p>
        </w:tc>
        <w:tc>
          <w:tcPr>
            <w:tcW w:w="3200" w:type="dxa"/>
          </w:tcPr>
          <w:p w:rsidR="00FE3855" w:rsidRDefault="00D01F7D">
            <w:proofErr w:type="spellStart"/>
            <w:r>
              <w:rPr>
                <w:rFonts w:hint="eastAsia"/>
              </w:rPr>
              <w:t>FileNo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</w:t>
            </w:r>
          </w:p>
        </w:tc>
        <w:tc>
          <w:tcPr>
            <w:tcW w:w="1986" w:type="dxa"/>
          </w:tcPr>
          <w:p w:rsidR="00FE3855" w:rsidRDefault="00FE3855"/>
        </w:tc>
      </w:tr>
    </w:tbl>
    <w:p w:rsidR="00FE3855" w:rsidRDefault="00FE3855"/>
    <w:p w:rsidR="00FE3855" w:rsidRDefault="00D01F7D">
      <w:pPr>
        <w:rPr>
          <w:b/>
          <w:bCs/>
        </w:rPr>
      </w:pPr>
      <w:r>
        <w:rPr>
          <w:rFonts w:hint="eastAsia"/>
          <w:b/>
          <w:bCs/>
        </w:rPr>
        <w:t>发起流程时，所有的字段都需要提交，包括只读的默认值，没填值得可以不提交；审批时可以只提交修改过的字段；</w:t>
      </w:r>
    </w:p>
    <w:p w:rsidR="00FE3855" w:rsidRDefault="00FE3855"/>
    <w:p w:rsidR="00FE3855" w:rsidRDefault="00D01F7D">
      <w:r>
        <w:rPr>
          <w:rFonts w:hint="eastAsia"/>
        </w:rPr>
        <w:t>附件</w:t>
      </w:r>
      <w:r>
        <w:rPr>
          <w:rFonts w:hint="eastAsia"/>
        </w:rPr>
        <w:t>attachments</w:t>
      </w:r>
    </w:p>
    <w:p w:rsidR="00FE3855" w:rsidRDefault="00FE3855"/>
    <w:p w:rsidR="00FE3855" w:rsidRDefault="00FE3855"/>
    <w:p w:rsidR="00FE3855" w:rsidRDefault="00D01F7D">
      <w:r>
        <w:rPr>
          <w:rFonts w:hint="eastAsia"/>
        </w:rPr>
        <w:t>附件示例：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</w:t>
      </w:r>
      <w:proofErr w:type="gramStart"/>
      <w:r>
        <w:t>attachments</w:t>
      </w:r>
      <w:proofErr w:type="gramEnd"/>
      <w:r>
        <w:t>": [{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fileType</w:t>
      </w:r>
      <w:proofErr w:type="spellEnd"/>
      <w:proofErr w:type="gramEnd"/>
      <w:r>
        <w:t>": "1",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proofErr w:type="gramStart"/>
      <w:r>
        <w:t>fileItems</w:t>
      </w:r>
      <w:proofErr w:type="spellEnd"/>
      <w:proofErr w:type="gramEnd"/>
      <w:r>
        <w:t>": [{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中文测试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proofErr w:type="gramEnd"/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fileId</w:t>
      </w:r>
      <w:proofErr w:type="spellEnd"/>
      <w:proofErr w:type="gramEnd"/>
      <w:r>
        <w:t>": "d2fa595be16dc02d7d051d18a84cd331-1521513714027",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"</w:t>
      </w:r>
      <w:proofErr w:type="gramStart"/>
      <w:r>
        <w:t>index</w:t>
      </w:r>
      <w:proofErr w:type="gramEnd"/>
      <w:r>
        <w:t>": 0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fileName</w:t>
      </w:r>
      <w:proofErr w:type="spellEnd"/>
      <w:proofErr w:type="gramEnd"/>
      <w:r>
        <w:t>": "aa12.doc",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fileId</w:t>
      </w:r>
      <w:proofErr w:type="spellEnd"/>
      <w:proofErr w:type="gramEnd"/>
      <w:r>
        <w:t>": "d2fa595be16dc02d7d051d18a84cd331-1521513276520",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"</w:t>
      </w:r>
      <w:proofErr w:type="gramStart"/>
      <w:r>
        <w:t>index</w:t>
      </w:r>
      <w:proofErr w:type="gramEnd"/>
      <w:r>
        <w:t>": 0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]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FE3855" w:rsidRDefault="00D01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FE3855" w:rsidRDefault="00FE3855"/>
    <w:p w:rsidR="00FE3855" w:rsidRDefault="00D01F7D">
      <w:proofErr w:type="gramStart"/>
      <w:r>
        <w:rPr>
          <w:rFonts w:hint="eastAsia"/>
        </w:rPr>
        <w:t>子表数据格式</w:t>
      </w:r>
      <w:proofErr w:type="gramEnd"/>
      <w:r>
        <w:rPr>
          <w:rFonts w:hint="eastAsia"/>
        </w:rPr>
        <w:t>（暂不支持）：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proofErr w:type="spellStart"/>
      <w:proofErr w:type="gramStart"/>
      <w:r>
        <w:rPr>
          <w:rFonts w:hint="eastAsia"/>
        </w:rPr>
        <w:t>zbkj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{[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</w:t>
      </w:r>
      <w:proofErr w:type="spellStart"/>
      <w:r>
        <w:rPr>
          <w:rFonts w:hint="eastAsia"/>
        </w:rPr>
        <w:t>zbkj_wenben</w:t>
      </w:r>
      <w:proofErr w:type="spellEnd"/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",//</w:t>
      </w:r>
      <w:r>
        <w:rPr>
          <w:rFonts w:hint="eastAsia"/>
        </w:rPr>
        <w:t>文本框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"zbkj_xlk":"1|</w:t>
      </w:r>
      <w:r>
        <w:rPr>
          <w:rFonts w:hint="eastAsia"/>
        </w:rPr>
        <w:t>测试文本</w:t>
      </w:r>
      <w:r>
        <w:rPr>
          <w:rFonts w:hint="eastAsia"/>
        </w:rPr>
        <w:t>",//</w:t>
      </w:r>
      <w:r>
        <w:rPr>
          <w:rFonts w:hint="eastAsia"/>
        </w:rPr>
        <w:t>下拉框：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|text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"zbkj_ejxlk":"1,3",//</w:t>
      </w:r>
      <w:r>
        <w:rPr>
          <w:rFonts w:hint="eastAsia"/>
        </w:rPr>
        <w:t>二级下拉框：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值之间用逗号分隔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"zbkj_sanjxlk":"1,2,3",//</w:t>
      </w:r>
      <w:r>
        <w:rPr>
          <w:rFonts w:hint="eastAsia"/>
        </w:rPr>
        <w:t>三级下拉框：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值之间用逗号分隔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"zbkj_sjxlk":"1,2,3,4",//</w:t>
      </w:r>
      <w:r>
        <w:rPr>
          <w:rFonts w:hint="eastAsia"/>
        </w:rPr>
        <w:t>四级下拉框：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值之间用逗号分隔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color w:val="0000FF"/>
        </w:rPr>
      </w:pPr>
      <w:r>
        <w:rPr>
          <w:rFonts w:hint="eastAsia"/>
          <w:color w:val="0000FF"/>
        </w:rPr>
        <w:t>"zbkj_yhbm":"1,2|</w:t>
      </w:r>
      <w:r>
        <w:rPr>
          <w:rFonts w:hint="eastAsia"/>
          <w:color w:val="0000FF"/>
        </w:rPr>
        <w:t>张三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李四</w:t>
      </w:r>
      <w:r>
        <w:rPr>
          <w:rFonts w:hint="eastAsia"/>
          <w:color w:val="0000FF"/>
        </w:rPr>
        <w:t>",//</w:t>
      </w:r>
      <w:r>
        <w:rPr>
          <w:rFonts w:hint="eastAsia"/>
          <w:color w:val="0000FF"/>
        </w:rPr>
        <w:t>用户部门控件：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ID|</w:t>
      </w:r>
      <w:r>
        <w:rPr>
          <w:rFonts w:hint="eastAsia"/>
          <w:color w:val="0000FF"/>
        </w:rPr>
        <w:t>名称，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多个值之间用逗号分隔</w:t>
      </w:r>
      <w:r>
        <w:rPr>
          <w:rFonts w:hint="eastAsia"/>
          <w:color w:val="0000FF"/>
        </w:rPr>
        <w:t>"zbkj_dxxzk":"1,2|</w:t>
      </w:r>
      <w:r>
        <w:rPr>
          <w:rFonts w:hint="eastAsia"/>
          <w:color w:val="0000FF"/>
        </w:rPr>
        <w:t>张三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李四</w:t>
      </w:r>
      <w:r>
        <w:rPr>
          <w:rFonts w:hint="eastAsia"/>
          <w:color w:val="0000FF"/>
        </w:rPr>
        <w:t>",//</w:t>
      </w:r>
      <w:r>
        <w:rPr>
          <w:rFonts w:hint="eastAsia"/>
          <w:color w:val="0000FF"/>
        </w:rPr>
        <w:t>多项选择框控件：</w:t>
      </w:r>
      <w:r>
        <w:rPr>
          <w:rFonts w:hint="eastAsia"/>
          <w:color w:val="0000FF"/>
        </w:rPr>
        <w:t xml:space="preserve"> ID|</w:t>
      </w:r>
      <w:r>
        <w:rPr>
          <w:rFonts w:hint="eastAsia"/>
          <w:color w:val="0000FF"/>
        </w:rPr>
        <w:t>名称，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多个值之间用逗号分隔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"zbkj_huobi":"14550.23",//</w:t>
      </w:r>
      <w:r>
        <w:rPr>
          <w:rFonts w:hint="eastAsia"/>
        </w:rPr>
        <w:t>货币控件</w:t>
      </w:r>
      <w:r>
        <w:rPr>
          <w:rFonts w:hint="eastAsia"/>
        </w:rPr>
        <w:t>,</w:t>
      </w:r>
      <w:r>
        <w:rPr>
          <w:rFonts w:hint="eastAsia"/>
        </w:rPr>
        <w:t>值为整数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"zbkj_riqi":"2018-01-04",//</w:t>
      </w:r>
      <w:r>
        <w:rPr>
          <w:rFonts w:hint="eastAsia"/>
        </w:rPr>
        <w:t>日期控件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"zbkj_xzlb":"1,2,3",//</w:t>
      </w:r>
      <w:r>
        <w:rPr>
          <w:rFonts w:hint="eastAsia"/>
        </w:rPr>
        <w:t>选择列表框：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值之间用逗号分隔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"zbkj_dxlb":"74",//</w:t>
      </w:r>
      <w:r>
        <w:rPr>
          <w:rFonts w:hint="eastAsia"/>
        </w:rPr>
        <w:t>单选列表框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4928"/>
        </w:tabs>
      </w:pPr>
      <w:r>
        <w:rPr>
          <w:rFonts w:hint="eastAsia"/>
        </w:rPr>
        <w:t>"zbkj_xzk":"1"//</w:t>
      </w:r>
      <w:r>
        <w:rPr>
          <w:rFonts w:hint="eastAsia"/>
        </w:rPr>
        <w:t>选择框：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1</w:t>
      </w:r>
      <w:r>
        <w:rPr>
          <w:rFonts w:hint="eastAsia"/>
        </w:rPr>
        <w:t>否则</w:t>
      </w:r>
      <w:r>
        <w:rPr>
          <w:rFonts w:hint="eastAsia"/>
        </w:rPr>
        <w:t>0</w:t>
      </w:r>
      <w:r>
        <w:rPr>
          <w:rFonts w:hint="eastAsia"/>
        </w:rPr>
        <w:tab/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],....</w:t>
      </w:r>
    </w:p>
    <w:p w:rsidR="00FE3855" w:rsidRDefault="00D01F7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FE3855" w:rsidRDefault="00FE3855">
      <w:pPr>
        <w:jc w:val="left"/>
      </w:pPr>
    </w:p>
    <w:p w:rsidR="00FE3855" w:rsidRDefault="00D01F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注意：</w:t>
      </w:r>
    </w:p>
    <w:p w:rsidR="00FE3855" w:rsidRDefault="00D01F7D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、返回选人和选节点信息时，再次提交需要增加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字段，否则会再次发起一个新的流程。</w:t>
      </w:r>
    </w:p>
    <w:p w:rsidR="00FE3855" w:rsidRDefault="00FE3855">
      <w:pPr>
        <w:jc w:val="left"/>
      </w:pPr>
    </w:p>
    <w:p w:rsidR="00FE3855" w:rsidRDefault="00D01F7D">
      <w:pPr>
        <w:numPr>
          <w:ilvl w:val="0"/>
          <w:numId w:val="9"/>
        </w:numPr>
        <w:jc w:val="left"/>
      </w:pPr>
      <w:r>
        <w:rPr>
          <w:rFonts w:hint="eastAsia"/>
        </w:rPr>
        <w:t>移动</w:t>
      </w:r>
      <w:proofErr w:type="gramStart"/>
      <w:r>
        <w:rPr>
          <w:rFonts w:hint="eastAsia"/>
        </w:rPr>
        <w:t>端必须</w:t>
      </w:r>
      <w:proofErr w:type="gramEnd"/>
      <w:r>
        <w:rPr>
          <w:rFonts w:hint="eastAsia"/>
        </w:rPr>
        <w:t>提前保存组织机构和人员数据。</w:t>
      </w:r>
    </w:p>
    <w:p w:rsidR="00FE3855" w:rsidRDefault="00FE3855">
      <w:pPr>
        <w:jc w:val="left"/>
      </w:pPr>
    </w:p>
    <w:p w:rsidR="00FE3855" w:rsidRDefault="00D01F7D">
      <w:pPr>
        <w:jc w:val="left"/>
      </w:pPr>
      <w:r>
        <w:rPr>
          <w:rFonts w:hint="eastAsia"/>
        </w:rPr>
        <w:t>获取流程中的字典项：</w:t>
      </w:r>
    </w:p>
    <w:p w:rsidR="00FE3855" w:rsidRDefault="00D01F7D">
      <w:pPr>
        <w:jc w:val="left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livebos</w:t>
      </w:r>
      <w:proofErr w:type="spellEnd"/>
      <w:r>
        <w:rPr>
          <w:rFonts w:hint="eastAsia"/>
        </w:rPr>
        <w:t>系统，</w:t>
      </w:r>
      <w:proofErr w:type="spellStart"/>
      <w:r>
        <w:rPr>
          <w:rFonts w:hint="eastAsia"/>
        </w:rPr>
        <w:t>codeClass</w:t>
      </w:r>
      <w:proofErr w:type="spellEnd"/>
      <w:r>
        <w:rPr>
          <w:rFonts w:hint="eastAsia"/>
        </w:rPr>
        <w:t>需要填写</w:t>
      </w:r>
      <w:proofErr w:type="spellStart"/>
      <w:r>
        <w:rPr>
          <w:rFonts w:hint="eastAsia"/>
        </w:rPr>
        <w:t>controlid</w:t>
      </w:r>
      <w:proofErr w:type="spellEnd"/>
      <w:r>
        <w:rPr>
          <w:rFonts w:hint="eastAsia"/>
        </w:rPr>
        <w:t>;</w:t>
      </w:r>
    </w:p>
    <w:p w:rsidR="00FE3855" w:rsidRDefault="00D01F7D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color w:val="DF402A"/>
          <w:kern w:val="0"/>
          <w:szCs w:val="21"/>
          <w:lang w:bidi="ar"/>
        </w:rPr>
        <w:t>测试流程：</w:t>
      </w:r>
      <w:r>
        <w:rPr>
          <w:rFonts w:ascii="宋体" w:eastAsia="宋体" w:hAnsi="宋体" w:cs="宋体"/>
          <w:color w:val="DF402A"/>
          <w:kern w:val="0"/>
          <w:szCs w:val="21"/>
          <w:lang w:bidi="ar"/>
        </w:rPr>
        <w:t xml:space="preserve">WF_LXJDSP </w:t>
      </w:r>
      <w:r>
        <w:rPr>
          <w:rFonts w:ascii="宋体" w:eastAsia="宋体" w:hAnsi="宋体" w:cs="宋体"/>
          <w:color w:val="DF402A"/>
          <w:kern w:val="0"/>
          <w:szCs w:val="21"/>
          <w:lang w:bidi="ar"/>
        </w:rPr>
        <w:t>立项进度审批表流程</w:t>
      </w:r>
    </w:p>
    <w:p w:rsidR="00FE3855" w:rsidRDefault="00FE3855"/>
    <w:p w:rsidR="00FE3855" w:rsidRDefault="00D01F7D">
      <w:pPr>
        <w:pStyle w:val="2"/>
        <w:numPr>
          <w:ilvl w:val="1"/>
          <w:numId w:val="8"/>
        </w:numPr>
      </w:pPr>
      <w:r>
        <w:rPr>
          <w:rFonts w:hint="eastAsia"/>
        </w:rPr>
        <w:t>响应参数</w:t>
      </w:r>
    </w:p>
    <w:p w:rsidR="00FE3855" w:rsidRDefault="00D01F7D">
      <w:r>
        <w:rPr>
          <w:rFonts w:hint="eastAsia"/>
        </w:rPr>
        <w:t>发起流程的过程分为两步，首先提交表单数据，其次是根据返回值选择节点和审批人。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FE3855">
        <w:trPr>
          <w:trHeight w:hRule="exact" w:val="2875"/>
        </w:trPr>
        <w:tc>
          <w:tcPr>
            <w:tcW w:w="1101" w:type="dxa"/>
            <w:vAlign w:val="center"/>
          </w:tcPr>
          <w:p w:rsidR="00FE3855" w:rsidRDefault="00D01F7D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7371" w:type="dxa"/>
            <w:vAlign w:val="center"/>
          </w:tcPr>
          <w:p w:rsidR="00FE3855" w:rsidRDefault="00D01F7D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accessToken</w:t>
            </w:r>
            <w:proofErr w:type="spellEnd"/>
            <w:r>
              <w:rPr>
                <w:rFonts w:hint="eastAsia"/>
                <w:szCs w:val="21"/>
              </w:rPr>
              <w:t>：认证</w:t>
            </w:r>
            <w:r>
              <w:rPr>
                <w:rFonts w:hint="eastAsia"/>
                <w:szCs w:val="21"/>
              </w:rPr>
              <w:t>Token</w:t>
            </w:r>
          </w:p>
          <w:p w:rsidR="00FE3855" w:rsidRDefault="00D01F7D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fileId</w:t>
            </w:r>
            <w:proofErr w:type="spellEnd"/>
            <w:r>
              <w:rPr>
                <w:rFonts w:hint="eastAsia"/>
                <w:szCs w:val="21"/>
              </w:rPr>
              <w:t>：系统编号</w:t>
            </w:r>
          </w:p>
          <w:p w:rsidR="00FE3855" w:rsidRDefault="00D01F7D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taskId</w:t>
            </w:r>
            <w:proofErr w:type="spellEnd"/>
            <w:r>
              <w:rPr>
                <w:rFonts w:hint="eastAsia"/>
                <w:szCs w:val="21"/>
              </w:rPr>
              <w:t>：任务编号</w:t>
            </w:r>
          </w:p>
          <w:p w:rsidR="00FE3855" w:rsidRDefault="00D01F7D">
            <w:pPr>
              <w:ind w:firstLine="420"/>
              <w:rPr>
                <w:szCs w:val="21"/>
              </w:rPr>
            </w:pPr>
            <w:proofErr w:type="spellStart"/>
            <w:r>
              <w:rPr>
                <w:szCs w:val="21"/>
              </w:rPr>
              <w:t>actionId</w:t>
            </w:r>
            <w:proofErr w:type="spellEnd"/>
            <w:r>
              <w:rPr>
                <w:rFonts w:hint="eastAsia"/>
                <w:szCs w:val="21"/>
              </w:rPr>
              <w:t>：操作</w:t>
            </w:r>
            <w:r>
              <w:rPr>
                <w:rFonts w:hint="eastAsia"/>
                <w:szCs w:val="21"/>
              </w:rPr>
              <w:t>ID</w:t>
            </w:r>
          </w:p>
          <w:p w:rsidR="00FE3855" w:rsidRDefault="00D01F7D">
            <w:pPr>
              <w:ind w:firstLine="42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opinion</w:t>
            </w:r>
            <w:r>
              <w:rPr>
                <w:szCs w:val="21"/>
              </w:rPr>
              <w:t>Content</w:t>
            </w:r>
            <w:proofErr w:type="spellEnd"/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意见内容</w:t>
            </w:r>
          </w:p>
          <w:p w:rsidR="00FE3855" w:rsidRDefault="00D01F7D">
            <w:pPr>
              <w:ind w:firstLine="4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根据返回值填写如下字段：</w:t>
            </w:r>
          </w:p>
          <w:p w:rsidR="00FE3855" w:rsidRDefault="00D01F7D">
            <w:pPr>
              <w:ind w:firstLine="420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21"/>
              </w:rPr>
              <w:t>nextNodeIds</w:t>
            </w:r>
            <w:proofErr w:type="spellEnd"/>
            <w:r>
              <w:rPr>
                <w:rFonts w:hint="eastAsia"/>
                <w:color w:val="FF0000"/>
                <w:szCs w:val="21"/>
              </w:rPr>
              <w:t>：下一审批节点的</w:t>
            </w:r>
            <w:r>
              <w:rPr>
                <w:rFonts w:hint="eastAsia"/>
                <w:color w:val="FF0000"/>
                <w:szCs w:val="21"/>
              </w:rPr>
              <w:t>ID</w:t>
            </w:r>
            <w:r>
              <w:rPr>
                <w:rFonts w:hint="eastAsia"/>
                <w:color w:val="FF0000"/>
                <w:szCs w:val="21"/>
              </w:rPr>
              <w:t>列表，以逗号分隔</w:t>
            </w:r>
          </w:p>
          <w:p w:rsidR="00FE3855" w:rsidRDefault="00D01F7D">
            <w:pPr>
              <w:ind w:firstLine="420"/>
              <w:rPr>
                <w:szCs w:val="21"/>
              </w:rPr>
            </w:pPr>
            <w:proofErr w:type="spellStart"/>
            <w:r>
              <w:rPr>
                <w:color w:val="FF0000"/>
                <w:szCs w:val="21"/>
              </w:rPr>
              <w:t>nextDeptUserIds</w:t>
            </w:r>
            <w:proofErr w:type="spellEnd"/>
            <w:r>
              <w:rPr>
                <w:color w:val="FF0000"/>
                <w:szCs w:val="21"/>
              </w:rPr>
              <w:t xml:space="preserve">: </w:t>
            </w:r>
            <w:r>
              <w:rPr>
                <w:rFonts w:hint="eastAsia"/>
                <w:color w:val="FF0000"/>
                <w:szCs w:val="21"/>
              </w:rPr>
              <w:t>下一审批阶段的审批人</w:t>
            </w:r>
            <w:r>
              <w:rPr>
                <w:rFonts w:hint="eastAsia"/>
                <w:color w:val="FF0000"/>
                <w:szCs w:val="21"/>
              </w:rPr>
              <w:t>ID</w:t>
            </w:r>
            <w:r>
              <w:rPr>
                <w:rFonts w:hint="eastAsia"/>
                <w:color w:val="FF0000"/>
                <w:szCs w:val="21"/>
              </w:rPr>
              <w:t>列表，以逗号分隔</w:t>
            </w:r>
          </w:p>
        </w:tc>
      </w:tr>
      <w:tr w:rsidR="00FE3855">
        <w:trPr>
          <w:trHeight w:val="699"/>
        </w:trPr>
        <w:tc>
          <w:tcPr>
            <w:tcW w:w="1101" w:type="dxa"/>
            <w:vAlign w:val="center"/>
          </w:tcPr>
          <w:p w:rsidR="00FE3855" w:rsidRDefault="00D01F7D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</w:t>
            </w:r>
          </w:p>
        </w:tc>
        <w:tc>
          <w:tcPr>
            <w:tcW w:w="7371" w:type="dxa"/>
            <w:vAlign w:val="center"/>
          </w:tcPr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格式</w:t>
            </w:r>
            <w:r>
              <w:rPr>
                <w:rFonts w:hint="eastAsia"/>
                <w:color w:val="000000"/>
                <w:szCs w:val="21"/>
              </w:rPr>
              <w:t>: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JSON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内容：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resultCode</w:t>
            </w:r>
            <w:proofErr w:type="spellEnd"/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返回代码</w:t>
            </w:r>
            <w:r>
              <w:rPr>
                <w:rFonts w:hint="eastAsia"/>
                <w:color w:val="000000"/>
                <w:szCs w:val="21"/>
              </w:rPr>
              <w:t xml:space="preserve"> 0</w:t>
            </w:r>
            <w:r>
              <w:rPr>
                <w:rFonts w:hint="eastAsia"/>
                <w:color w:val="000000"/>
                <w:szCs w:val="21"/>
              </w:rPr>
              <w:t>：审批成功。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返回代码</w:t>
            </w:r>
            <w:r>
              <w:rPr>
                <w:rFonts w:hint="eastAsia"/>
                <w:color w:val="000000"/>
                <w:szCs w:val="21"/>
              </w:rPr>
              <w:t xml:space="preserve"> 1</w:t>
            </w:r>
            <w:r>
              <w:rPr>
                <w:rFonts w:hint="eastAsia"/>
                <w:color w:val="000000"/>
                <w:szCs w:val="21"/>
              </w:rPr>
              <w:t>：需要选择下一审批节点并再次提交审批请求。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下一审批节点的列表将包含在</w:t>
            </w:r>
            <w:proofErr w:type="spellStart"/>
            <w:r>
              <w:rPr>
                <w:rFonts w:hint="eastAsia"/>
                <w:color w:val="000000"/>
                <w:szCs w:val="21"/>
              </w:rPr>
              <w:t>resultMsg</w:t>
            </w:r>
            <w:proofErr w:type="spellEnd"/>
            <w:r>
              <w:rPr>
                <w:rFonts w:hint="eastAsia"/>
                <w:color w:val="000000"/>
                <w:szCs w:val="21"/>
              </w:rPr>
              <w:t>中，格式为：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[</w:t>
            </w:r>
          </w:p>
          <w:p w:rsidR="00FE3855" w:rsidRDefault="00D01F7D">
            <w:pPr>
              <w:ind w:leftChars="200" w:left="42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nodeId</w:t>
            </w:r>
            <w:proofErr w:type="spellEnd"/>
            <w:r>
              <w:rPr>
                <w:rFonts w:hint="eastAsia"/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>节点</w:t>
            </w:r>
            <w:r>
              <w:rPr>
                <w:rFonts w:hint="eastAsia"/>
                <w:color w:val="000000"/>
                <w:szCs w:val="21"/>
              </w:rPr>
              <w:t>ID1,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nodeName</w:t>
            </w:r>
            <w:proofErr w:type="spellEnd"/>
            <w:r>
              <w:rPr>
                <w:rFonts w:hint="eastAsia"/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>节点名称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  <w:p w:rsidR="00FE3855" w:rsidRDefault="00D01F7D">
            <w:pPr>
              <w:ind w:leftChars="200" w:left="42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}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 w:rsidR="00FE3855" w:rsidRDefault="00D01F7D">
            <w:pPr>
              <w:ind w:leftChars="200" w:left="42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nodeId</w:t>
            </w:r>
            <w:proofErr w:type="spellEnd"/>
            <w:r>
              <w:rPr>
                <w:rFonts w:hint="eastAsia"/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>节点</w:t>
            </w:r>
            <w:r>
              <w:rPr>
                <w:rFonts w:hint="eastAsia"/>
                <w:color w:val="000000"/>
                <w:szCs w:val="21"/>
              </w:rPr>
              <w:t>ID2,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nodeName</w:t>
            </w:r>
            <w:proofErr w:type="spellEnd"/>
            <w:r>
              <w:rPr>
                <w:rFonts w:hint="eastAsia"/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>节点名称</w:t>
            </w:r>
            <w:r>
              <w:rPr>
                <w:color w:val="000000"/>
                <w:szCs w:val="21"/>
              </w:rPr>
              <w:t>2</w:t>
            </w:r>
          </w:p>
          <w:p w:rsidR="00FE3855" w:rsidRDefault="00D01F7D">
            <w:pPr>
              <w:ind w:leftChars="200" w:left="42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}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]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移动端需解析</w:t>
            </w:r>
            <w:proofErr w:type="spellStart"/>
            <w:r>
              <w:rPr>
                <w:rFonts w:hint="eastAsia"/>
                <w:color w:val="000000"/>
                <w:szCs w:val="21"/>
              </w:rPr>
              <w:t>resultMsg</w:t>
            </w:r>
            <w:proofErr w:type="spellEnd"/>
            <w:r>
              <w:rPr>
                <w:rFonts w:hint="eastAsia"/>
                <w:color w:val="000000"/>
                <w:szCs w:val="21"/>
              </w:rPr>
              <w:t>并显示节点选择界面供用户选择。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返回代码</w:t>
            </w:r>
            <w:r>
              <w:rPr>
                <w:rFonts w:hint="eastAsia"/>
                <w:color w:val="000000"/>
                <w:szCs w:val="21"/>
              </w:rPr>
              <w:t xml:space="preserve"> 2</w:t>
            </w:r>
            <w:r>
              <w:rPr>
                <w:rFonts w:hint="eastAsia"/>
                <w:color w:val="000000"/>
                <w:szCs w:val="21"/>
              </w:rPr>
              <w:t>：需要选择下一审批阶段审批人并再次提交审批请求。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下一审批阶段的审批人信息将包含在</w:t>
            </w:r>
            <w:proofErr w:type="spellStart"/>
            <w:r>
              <w:rPr>
                <w:rFonts w:hint="eastAsia"/>
                <w:color w:val="000000"/>
                <w:szCs w:val="21"/>
              </w:rPr>
              <w:t>resultMsg</w:t>
            </w:r>
            <w:proofErr w:type="spellEnd"/>
            <w:r>
              <w:rPr>
                <w:rFonts w:hint="eastAsia"/>
                <w:color w:val="000000"/>
                <w:szCs w:val="21"/>
              </w:rPr>
              <w:t>中，格式为：</w:t>
            </w:r>
            <w:r>
              <w:rPr>
                <w:color w:val="000000"/>
                <w:szCs w:val="21"/>
              </w:rPr>
              <w:t>[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[</w:t>
            </w:r>
          </w:p>
          <w:p w:rsidR="00FE3855" w:rsidRDefault="00D01F7D">
            <w:pPr>
              <w:ind w:leftChars="200" w:left="42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nodeId</w:t>
            </w:r>
            <w:proofErr w:type="spellEnd"/>
            <w:r>
              <w:rPr>
                <w:rFonts w:hint="eastAsia"/>
                <w:color w:val="000000"/>
                <w:szCs w:val="21"/>
              </w:rPr>
              <w:t xml:space="preserve">: </w:t>
            </w:r>
            <w:r>
              <w:rPr>
                <w:rFonts w:hint="eastAsia"/>
                <w:color w:val="000000"/>
                <w:szCs w:val="21"/>
              </w:rPr>
              <w:t>审批节点</w:t>
            </w:r>
            <w:r>
              <w:rPr>
                <w:rFonts w:hint="eastAsia"/>
                <w:color w:val="000000"/>
                <w:szCs w:val="21"/>
              </w:rPr>
              <w:t>ID1,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nodeName</w:t>
            </w:r>
            <w:proofErr w:type="spellEnd"/>
            <w:r>
              <w:rPr>
                <w:rFonts w:hint="eastAsia"/>
                <w:color w:val="000000"/>
                <w:szCs w:val="21"/>
              </w:rPr>
              <w:t xml:space="preserve">: </w:t>
            </w:r>
            <w:r>
              <w:rPr>
                <w:rFonts w:hint="eastAsia"/>
                <w:color w:val="000000"/>
                <w:szCs w:val="21"/>
              </w:rPr>
              <w:t>审批节点名称</w:t>
            </w:r>
            <w:r>
              <w:rPr>
                <w:rFonts w:hint="eastAsia"/>
                <w:color w:val="000000"/>
                <w:szCs w:val="21"/>
              </w:rPr>
              <w:t>1,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depts</w:t>
            </w:r>
            <w:proofErr w:type="spellEnd"/>
            <w:r>
              <w:rPr>
                <w:rFonts w:hint="eastAsia"/>
                <w:color w:val="000000"/>
                <w:szCs w:val="21"/>
              </w:rPr>
              <w:t>:</w:t>
            </w:r>
            <w:r>
              <w:rPr>
                <w:color w:val="000000"/>
                <w:szCs w:val="21"/>
              </w:rPr>
              <w:t>[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{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Cs w:val="21"/>
              </w:rPr>
              <w:t>deptId</w:t>
            </w:r>
            <w:proofErr w:type="spellEnd"/>
            <w:r>
              <w:rPr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审批部门</w:t>
            </w:r>
            <w:r>
              <w:rPr>
                <w:rFonts w:hint="eastAsia"/>
                <w:color w:val="000000"/>
                <w:szCs w:val="21"/>
              </w:rPr>
              <w:t>ID1,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Cs w:val="21"/>
              </w:rPr>
              <w:t>dept</w:t>
            </w:r>
            <w:r>
              <w:rPr>
                <w:rFonts w:hint="eastAsia"/>
                <w:color w:val="000000"/>
                <w:szCs w:val="21"/>
              </w:rPr>
              <w:t>Name</w:t>
            </w:r>
            <w:proofErr w:type="spellEnd"/>
            <w:r>
              <w:rPr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审批部门名称</w:t>
            </w:r>
            <w:r>
              <w:rPr>
                <w:rFonts w:hint="eastAsia"/>
                <w:color w:val="000000"/>
                <w:szCs w:val="21"/>
              </w:rPr>
              <w:t>1,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users: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[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{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   </w:t>
            </w:r>
            <w:proofErr w:type="spellStart"/>
            <w:r>
              <w:rPr>
                <w:color w:val="000000"/>
                <w:szCs w:val="21"/>
              </w:rPr>
              <w:t>userId</w:t>
            </w:r>
            <w:proofErr w:type="spellEnd"/>
            <w:r>
              <w:rPr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审批人</w:t>
            </w:r>
            <w:r>
              <w:rPr>
                <w:rFonts w:hint="eastAsia"/>
                <w:color w:val="000000"/>
                <w:szCs w:val="21"/>
              </w:rPr>
              <w:t>ID1,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   </w:t>
            </w:r>
            <w:proofErr w:type="spellStart"/>
            <w:r>
              <w:rPr>
                <w:color w:val="000000"/>
                <w:szCs w:val="21"/>
              </w:rPr>
              <w:t>userName</w:t>
            </w:r>
            <w:proofErr w:type="spellEnd"/>
            <w:r>
              <w:rPr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审批人名字</w:t>
            </w:r>
            <w:r>
              <w:rPr>
                <w:rFonts w:hint="eastAsia"/>
                <w:color w:val="000000"/>
                <w:szCs w:val="21"/>
              </w:rPr>
              <w:t>1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}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</w:t>
            </w:r>
            <w:r>
              <w:rPr>
                <w:color w:val="000000"/>
                <w:szCs w:val="21"/>
              </w:rPr>
              <w:t>{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   </w:t>
            </w:r>
            <w:proofErr w:type="spellStart"/>
            <w:r>
              <w:rPr>
                <w:color w:val="000000"/>
                <w:szCs w:val="21"/>
              </w:rPr>
              <w:t>userId</w:t>
            </w:r>
            <w:proofErr w:type="spellEnd"/>
            <w:r>
              <w:rPr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审批人</w:t>
            </w:r>
            <w:r>
              <w:rPr>
                <w:rFonts w:hint="eastAsia"/>
                <w:color w:val="000000"/>
                <w:szCs w:val="21"/>
              </w:rPr>
              <w:t>ID2,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   </w:t>
            </w:r>
            <w:proofErr w:type="spellStart"/>
            <w:r>
              <w:rPr>
                <w:color w:val="000000"/>
                <w:szCs w:val="21"/>
              </w:rPr>
              <w:t>userName</w:t>
            </w:r>
            <w:proofErr w:type="spellEnd"/>
            <w:r>
              <w:rPr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审批人名字</w:t>
            </w:r>
            <w:r>
              <w:rPr>
                <w:rFonts w:hint="eastAsia"/>
                <w:color w:val="000000"/>
                <w:szCs w:val="21"/>
              </w:rPr>
              <w:t>2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}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]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}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color w:val="000000"/>
                <w:szCs w:val="21"/>
              </w:rPr>
              <w:t>{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Cs w:val="21"/>
              </w:rPr>
              <w:t>deptId</w:t>
            </w:r>
            <w:proofErr w:type="spellEnd"/>
            <w:r>
              <w:rPr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审批部门</w:t>
            </w:r>
            <w:r>
              <w:rPr>
                <w:rFonts w:hint="eastAsia"/>
                <w:color w:val="000000"/>
                <w:szCs w:val="21"/>
              </w:rPr>
              <w:t>ID2,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</w:t>
            </w:r>
            <w:proofErr w:type="spellStart"/>
            <w:r>
              <w:rPr>
                <w:color w:val="000000"/>
                <w:szCs w:val="21"/>
              </w:rPr>
              <w:t>dept</w:t>
            </w:r>
            <w:r>
              <w:rPr>
                <w:rFonts w:hint="eastAsia"/>
                <w:color w:val="000000"/>
                <w:szCs w:val="21"/>
              </w:rPr>
              <w:t>Name</w:t>
            </w:r>
            <w:proofErr w:type="spellEnd"/>
            <w:r>
              <w:rPr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审批部门名称</w:t>
            </w:r>
            <w:r>
              <w:rPr>
                <w:rFonts w:hint="eastAsia"/>
                <w:color w:val="000000"/>
                <w:szCs w:val="21"/>
              </w:rPr>
              <w:t>2,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users: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[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{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   </w:t>
            </w:r>
            <w:proofErr w:type="spellStart"/>
            <w:r>
              <w:rPr>
                <w:color w:val="000000"/>
                <w:szCs w:val="21"/>
              </w:rPr>
              <w:t>userId</w:t>
            </w:r>
            <w:proofErr w:type="spellEnd"/>
            <w:r>
              <w:rPr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审批人</w:t>
            </w:r>
            <w:r>
              <w:rPr>
                <w:rFonts w:hint="eastAsia"/>
                <w:color w:val="000000"/>
                <w:szCs w:val="21"/>
              </w:rPr>
              <w:t>ID3,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   </w:t>
            </w:r>
            <w:proofErr w:type="spellStart"/>
            <w:r>
              <w:rPr>
                <w:color w:val="000000"/>
                <w:szCs w:val="21"/>
              </w:rPr>
              <w:t>userName</w:t>
            </w:r>
            <w:proofErr w:type="spellEnd"/>
            <w:r>
              <w:rPr>
                <w:color w:val="000000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审批人名字</w:t>
            </w:r>
            <w:r>
              <w:rPr>
                <w:rFonts w:hint="eastAsia"/>
                <w:color w:val="000000"/>
                <w:szCs w:val="21"/>
              </w:rPr>
              <w:t>3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}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]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}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]</w:t>
            </w:r>
          </w:p>
          <w:p w:rsidR="00FE3855" w:rsidRDefault="00D01F7D">
            <w:pPr>
              <w:ind w:leftChars="200" w:left="42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}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 w:rsidR="00FE3855" w:rsidRDefault="00D01F7D">
            <w:pPr>
              <w:ind w:leftChars="200" w:left="42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nodeId</w:t>
            </w:r>
            <w:proofErr w:type="spellEnd"/>
            <w:r>
              <w:rPr>
                <w:rFonts w:hint="eastAsia"/>
                <w:color w:val="000000"/>
                <w:szCs w:val="21"/>
              </w:rPr>
              <w:t>：节点</w:t>
            </w:r>
            <w:r>
              <w:rPr>
                <w:rFonts w:hint="eastAsia"/>
                <w:color w:val="000000"/>
                <w:szCs w:val="21"/>
              </w:rPr>
              <w:t>ID2,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nodeName</w:t>
            </w:r>
            <w:proofErr w:type="spellEnd"/>
            <w:r>
              <w:rPr>
                <w:rFonts w:hint="eastAsia"/>
                <w:color w:val="000000"/>
                <w:szCs w:val="21"/>
              </w:rPr>
              <w:t>：节点名称</w:t>
            </w: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 w:rsidR="00FE3855" w:rsidRDefault="00D01F7D">
            <w:pPr>
              <w:ind w:leftChars="400" w:left="84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</w:t>
            </w:r>
          </w:p>
          <w:p w:rsidR="00FE3855" w:rsidRDefault="00D01F7D">
            <w:pPr>
              <w:ind w:leftChars="200" w:left="42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}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]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返回代码</w:t>
            </w:r>
            <w:r>
              <w:rPr>
                <w:rFonts w:hint="eastAsia"/>
                <w:color w:val="000000"/>
                <w:szCs w:val="21"/>
              </w:rPr>
              <w:t xml:space="preserve"> 3</w:t>
            </w:r>
            <w:r>
              <w:rPr>
                <w:rFonts w:hint="eastAsia"/>
                <w:color w:val="000000"/>
                <w:szCs w:val="21"/>
              </w:rPr>
              <w:t>：无法完成审批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resultMsg</w:t>
            </w:r>
            <w:proofErr w:type="spellEnd"/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错误消息将包含在</w:t>
            </w:r>
            <w:proofErr w:type="spellStart"/>
            <w:r>
              <w:rPr>
                <w:rFonts w:hint="eastAsia"/>
                <w:color w:val="000000"/>
                <w:szCs w:val="21"/>
              </w:rPr>
              <w:t>resultMsg</w:t>
            </w:r>
            <w:proofErr w:type="spellEnd"/>
            <w:r>
              <w:rPr>
                <w:rFonts w:hint="eastAsia"/>
                <w:color w:val="000000"/>
                <w:szCs w:val="21"/>
              </w:rPr>
              <w:t>中，移动端需弹出错误提示框并显示</w:t>
            </w:r>
            <w:proofErr w:type="spellStart"/>
            <w:r>
              <w:rPr>
                <w:rFonts w:hint="eastAsia"/>
                <w:color w:val="000000"/>
                <w:szCs w:val="21"/>
              </w:rPr>
              <w:t>resultMsg</w:t>
            </w:r>
            <w:proofErr w:type="spellEnd"/>
            <w:r>
              <w:rPr>
                <w:rFonts w:hint="eastAsia"/>
                <w:color w:val="000000"/>
                <w:szCs w:val="21"/>
              </w:rPr>
              <w:t>。</w:t>
            </w:r>
          </w:p>
          <w:p w:rsidR="00FE3855" w:rsidRDefault="00D01F7D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如果返回的结果中没有包含</w:t>
            </w:r>
            <w:proofErr w:type="spellStart"/>
            <w:r>
              <w:rPr>
                <w:rFonts w:hint="eastAsia"/>
                <w:b/>
                <w:bCs/>
                <w:color w:val="000000"/>
                <w:szCs w:val="21"/>
              </w:rPr>
              <w:t>depts</w:t>
            </w:r>
            <w:proofErr w:type="spellEnd"/>
            <w:r>
              <w:rPr>
                <w:rFonts w:hint="eastAsia"/>
                <w:b/>
                <w:bCs/>
                <w:color w:val="000000"/>
                <w:szCs w:val="21"/>
              </w:rPr>
              <w:t>和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users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，默认</w:t>
            </w:r>
            <w:proofErr w:type="gramStart"/>
            <w:r>
              <w:rPr>
                <w:rFonts w:hint="eastAsia"/>
                <w:b/>
                <w:bCs/>
                <w:color w:val="000000"/>
                <w:szCs w:val="21"/>
              </w:rPr>
              <w:t>取公司</w:t>
            </w:r>
            <w:proofErr w:type="gramEnd"/>
            <w:r>
              <w:rPr>
                <w:rFonts w:hint="eastAsia"/>
                <w:b/>
                <w:bCs/>
                <w:color w:val="000000"/>
                <w:szCs w:val="21"/>
              </w:rPr>
              <w:t>的全部部门和用户。</w:t>
            </w:r>
          </w:p>
        </w:tc>
      </w:tr>
      <w:tr w:rsidR="00FE3855">
        <w:trPr>
          <w:trHeight w:val="2112"/>
        </w:trPr>
        <w:tc>
          <w:tcPr>
            <w:tcW w:w="1101" w:type="dxa"/>
            <w:vAlign w:val="center"/>
          </w:tcPr>
          <w:p w:rsidR="00FE3855" w:rsidRDefault="00D01F7D">
            <w:pPr>
              <w:ind w:firstLine="42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371" w:type="dxa"/>
            <w:vAlign w:val="center"/>
          </w:tcPr>
          <w:p w:rsidR="00FE3855" w:rsidRDefault="00D01F7D">
            <w:pPr>
              <w:ind w:firstLine="420"/>
              <w:rPr>
                <w:rFonts w:eastAsia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如果返回结果是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，则需要根据返回结果进一步选择下一步的节点，然后填写节点信息（</w:t>
            </w:r>
            <w:proofErr w:type="spellStart"/>
            <w:r>
              <w:rPr>
                <w:rFonts w:hint="eastAsia"/>
                <w:szCs w:val="21"/>
              </w:rPr>
              <w:t>nextNodeIds</w:t>
            </w:r>
            <w:proofErr w:type="spellEnd"/>
            <w:r>
              <w:rPr>
                <w:rFonts w:hint="eastAsia"/>
                <w:color w:val="000000"/>
                <w:szCs w:val="21"/>
              </w:rPr>
              <w:t>），再次提交。如果返回结果是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，则需要从返回结果中选择处理人（</w:t>
            </w:r>
            <w:proofErr w:type="spellStart"/>
            <w:r>
              <w:rPr>
                <w:szCs w:val="21"/>
              </w:rPr>
              <w:t>nextDeptId</w:t>
            </w:r>
            <w:r>
              <w:rPr>
                <w:rFonts w:hint="eastAsia"/>
                <w:szCs w:val="21"/>
              </w:rPr>
              <w:t>s</w:t>
            </w:r>
            <w:proofErr w:type="spellEnd"/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szCs w:val="21"/>
              </w:rPr>
              <w:t>nextUserId</w:t>
            </w:r>
            <w:r>
              <w:rPr>
                <w:rFonts w:hint="eastAsia"/>
                <w:szCs w:val="21"/>
              </w:rPr>
              <w:t>s</w:t>
            </w:r>
            <w:proofErr w:type="spellEnd"/>
            <w:r>
              <w:rPr>
                <w:rFonts w:hint="eastAsia"/>
                <w:color w:val="000000"/>
                <w:szCs w:val="21"/>
              </w:rPr>
              <w:t>）。所以，当前节点后面有多个分支节点，并且未指定处理人，则需要三次提交才能完成一个任务的提交。</w:t>
            </w:r>
          </w:p>
        </w:tc>
      </w:tr>
    </w:tbl>
    <w:p w:rsidR="00FE3855" w:rsidRDefault="00FE3855"/>
    <w:p w:rsidR="00FE3855" w:rsidRDefault="00D01F7D">
      <w:pPr>
        <w:pStyle w:val="2"/>
        <w:numPr>
          <w:ilvl w:val="1"/>
          <w:numId w:val="8"/>
        </w:numPr>
      </w:pPr>
      <w:r>
        <w:rPr>
          <w:rFonts w:hint="eastAsia"/>
        </w:rPr>
        <w:t>请求示例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fileId</w:t>
      </w:r>
      <w:proofErr w:type="spellEnd"/>
      <w:proofErr w:type="gramEnd"/>
      <w:r>
        <w:t>": 281016,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taskId</w:t>
      </w:r>
      <w:proofErr w:type="spellEnd"/>
      <w:proofErr w:type="gramEnd"/>
      <w:r>
        <w:t>": "12509038",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sysCode</w:t>
      </w:r>
      <w:proofErr w:type="spellEnd"/>
      <w:proofErr w:type="gramEnd"/>
      <w:r>
        <w:t>": "M0021",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userAccount</w:t>
      </w:r>
      <w:proofErr w:type="spellEnd"/>
      <w:proofErr w:type="gramEnd"/>
      <w:r>
        <w:t>": "</w:t>
      </w:r>
      <w:proofErr w:type="spellStart"/>
      <w:r>
        <w:t>zhangkh</w:t>
      </w:r>
      <w:proofErr w:type="spellEnd"/>
      <w: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objectClass</w:t>
      </w:r>
      <w:proofErr w:type="spellEnd"/>
      <w:proofErr w:type="gramEnd"/>
      <w:r>
        <w:t>": "XYCYRY",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userAgent</w:t>
      </w:r>
      <w:proofErr w:type="spellEnd"/>
      <w:proofErr w:type="gramEnd"/>
      <w:r>
        <w:t>": "</w:t>
      </w:r>
      <w:proofErr w:type="spellStart"/>
      <w:r>
        <w:t>MobileOA</w:t>
      </w:r>
      <w:proofErr w:type="spellEnd"/>
      <w: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formData</w:t>
      </w:r>
      <w:proofErr w:type="spellEnd"/>
      <w:proofErr w:type="gramEnd"/>
      <w:r>
        <w:t>": [{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"BT",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"Text",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"data": "</w:t>
      </w:r>
      <w:r>
        <w:rPr>
          <w:rFonts w:hint="eastAsia"/>
        </w:rPr>
        <w:t>从业测试</w:t>
      </w:r>
      <w:r>
        <w:rPr>
          <w:rFonts w:hint="eastAsia"/>
        </w:rPr>
        <w:t>0305-4"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"SQDW",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Dept</w:t>
      </w:r>
      <w:proofErr w:type="spellEnd"/>
      <w: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"data": "23981|</w:t>
      </w:r>
      <w:r>
        <w:rPr>
          <w:rFonts w:hint="eastAsia"/>
        </w:rPr>
        <w:t>信息技术总部</w:t>
      </w:r>
      <w:r>
        <w:rPr>
          <w:rFonts w:hint="eastAsia"/>
        </w:rPr>
        <w:t>/</w:t>
      </w:r>
      <w:r>
        <w:rPr>
          <w:rFonts w:hint="eastAsia"/>
        </w:rPr>
        <w:t>研发中心</w:t>
      </w:r>
      <w:r>
        <w:rPr>
          <w:rFonts w:hint="eastAsia"/>
        </w:rPr>
        <w:t>/</w:t>
      </w:r>
      <w:r>
        <w:rPr>
          <w:rFonts w:hint="eastAsia"/>
        </w:rPr>
        <w:t>应用研发部</w:t>
      </w:r>
      <w:r>
        <w:rPr>
          <w:rFonts w:hint="eastAsia"/>
        </w:rPr>
        <w:t>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"SQR",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"User",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"data": "13761|</w:t>
      </w:r>
      <w:r>
        <w:rPr>
          <w:rFonts w:hint="eastAsia"/>
        </w:rPr>
        <w:t>张开会</w:t>
      </w:r>
      <w:r>
        <w:rPr>
          <w:rFonts w:hint="eastAsia"/>
        </w:rPr>
        <w:t>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"JGBM",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"Text",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"JGBM"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"SJHM",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"Text",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"18560131140"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"SFDLYYB",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CustomDropdownBox</w:t>
      </w:r>
      <w:proofErr w:type="spellEnd"/>
      <w: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"data": "0|</w:t>
      </w:r>
      <w:r>
        <w:rPr>
          <w:rFonts w:hint="eastAsia"/>
        </w:rPr>
        <w:t>否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dataFlag</w:t>
      </w:r>
      <w:proofErr w:type="spellEnd"/>
      <w:proofErr w:type="gramEnd"/>
      <w:r>
        <w:t>": "0"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</w:t>
      </w:r>
      <w:r>
        <w:t>: "ZQZYZSBH",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"Text",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"371122"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"XYYWLB",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CustomDropdownBox</w:t>
      </w:r>
      <w:proofErr w:type="spellEnd"/>
      <w: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"data": "1|</w:t>
      </w:r>
      <w:r>
        <w:rPr>
          <w:rFonts w:hint="eastAsia"/>
        </w:rPr>
        <w:t>融资融券业务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dataFlag</w:t>
      </w:r>
      <w:proofErr w:type="spellEnd"/>
      <w:proofErr w:type="gramEnd"/>
      <w:r>
        <w:t>": "0"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"YWXTLB",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CustomDropdownBox</w:t>
      </w:r>
      <w:proofErr w:type="spellEnd"/>
      <w: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"data": "1,3|</w:t>
      </w:r>
      <w:r>
        <w:rPr>
          <w:rFonts w:hint="eastAsia"/>
        </w:rPr>
        <w:t>融资融券系统</w:t>
      </w:r>
      <w:r>
        <w:rPr>
          <w:rFonts w:hint="eastAsia"/>
        </w:rPr>
        <w:t>,</w:t>
      </w:r>
      <w:r>
        <w:rPr>
          <w:rFonts w:hint="eastAsia"/>
        </w:rPr>
        <w:t>资金管理系统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dataFlag</w:t>
      </w:r>
      <w:proofErr w:type="spellEnd"/>
      <w:proofErr w:type="gramEnd"/>
      <w:r>
        <w:t>": "0"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"SQLB",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CustomDropdownBox</w:t>
      </w:r>
      <w:proofErr w:type="spellEnd"/>
      <w: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"data": "3|</w:t>
      </w:r>
      <w:r>
        <w:rPr>
          <w:rFonts w:hint="eastAsia"/>
        </w:rPr>
        <w:t>新设用户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dataFlag</w:t>
      </w:r>
      <w:proofErr w:type="spellEnd"/>
      <w:proofErr w:type="gramEnd"/>
      <w:r>
        <w:t>": "0"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"JRJSJIP",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CustomDropdownBox</w:t>
      </w:r>
      <w:proofErr w:type="spellEnd"/>
      <w: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"data": "2|</w:t>
      </w:r>
      <w:r>
        <w:rPr>
          <w:rFonts w:hint="eastAsia"/>
        </w:rPr>
        <w:t>风险管理岗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dataFlag</w:t>
      </w:r>
      <w:proofErr w:type="spellEnd"/>
      <w:proofErr w:type="gramEnd"/>
      <w:r>
        <w:t>": "0"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</w:t>
      </w:r>
      <w:r>
        <w:t>JRJSJIP",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"Text",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"10.10.12.13"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 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controlId</w:t>
      </w:r>
      <w:proofErr w:type="spellEnd"/>
      <w:proofErr w:type="gramEnd"/>
      <w:r>
        <w:t>": "JRJSJWKMAC",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"Text",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"AF.3E.12.13"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],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opinionContent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发起流程</w:t>
      </w:r>
      <w:r>
        <w:rPr>
          <w:rFonts w:hint="eastAsia"/>
        </w:rPr>
        <w:t>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nextNodeIds</w:t>
      </w:r>
      <w:proofErr w:type="spellEnd"/>
      <w:proofErr w:type="gramEnd"/>
      <w:r>
        <w:t>": [],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nextDeptUserIds</w:t>
      </w:r>
      <w:proofErr w:type="spellEnd"/>
      <w:proofErr w:type="gramEnd"/>
      <w:r>
        <w:t>": [{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deptId</w:t>
      </w:r>
      <w:proofErr w:type="spellEnd"/>
      <w:proofErr w:type="gramEnd"/>
      <w:r>
        <w:t>": "23993",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nodeId</w:t>
      </w:r>
      <w:proofErr w:type="spellEnd"/>
      <w:proofErr w:type="gramEnd"/>
      <w:r>
        <w:t>": "node5",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 "13672"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],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</w:t>
      </w:r>
      <w:proofErr w:type="spellStart"/>
      <w:proofErr w:type="gramStart"/>
      <w:r>
        <w:t>actionId</w:t>
      </w:r>
      <w:proofErr w:type="spellEnd"/>
      <w:proofErr w:type="gramEnd"/>
      <w:r>
        <w:t>": "FS"</w:t>
      </w:r>
    </w:p>
    <w:p w:rsidR="00FE3855" w:rsidRDefault="00D01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FE3855" w:rsidRDefault="00D01F7D">
      <w:pPr>
        <w:pStyle w:val="1"/>
        <w:numPr>
          <w:ilvl w:val="0"/>
          <w:numId w:val="1"/>
        </w:numPr>
        <w:spacing w:before="220" w:after="210"/>
      </w:pPr>
      <w:r>
        <w:rPr>
          <w:rFonts w:hint="eastAsia"/>
        </w:rPr>
        <w:t>待办审批</w:t>
      </w:r>
    </w:p>
    <w:p w:rsidR="00FE3855" w:rsidRDefault="00FE3855">
      <w:pPr>
        <w:pStyle w:val="10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D01F7D">
      <w:pPr>
        <w:pStyle w:val="2"/>
        <w:numPr>
          <w:ilvl w:val="1"/>
          <w:numId w:val="10"/>
        </w:numPr>
      </w:pPr>
      <w:r>
        <w:rPr>
          <w:rFonts w:hint="eastAsia"/>
        </w:rPr>
        <w:t>接口</w:t>
      </w:r>
    </w:p>
    <w:tbl>
      <w:tblPr>
        <w:tblStyle w:val="a7"/>
        <w:tblW w:w="7533" w:type="dxa"/>
        <w:tblLayout w:type="fixed"/>
        <w:tblLook w:val="04A0" w:firstRow="1" w:lastRow="0" w:firstColumn="1" w:lastColumn="0" w:noHBand="0" w:noVBand="1"/>
      </w:tblPr>
      <w:tblGrid>
        <w:gridCol w:w="1526"/>
        <w:gridCol w:w="2605"/>
        <w:gridCol w:w="3402"/>
      </w:tblGrid>
      <w:tr w:rsidR="00FE3855">
        <w:tc>
          <w:tcPr>
            <w:tcW w:w="1526" w:type="dxa"/>
            <w:shd w:val="clear" w:color="auto" w:fill="BFBFBF" w:themeFill="background1" w:themeFillShade="BF"/>
          </w:tcPr>
          <w:p w:rsidR="00FE3855" w:rsidRDefault="00FE3855">
            <w:pPr>
              <w:jc w:val="center"/>
              <w:rPr>
                <w:b/>
                <w:bCs/>
              </w:rPr>
            </w:pPr>
          </w:p>
        </w:tc>
        <w:tc>
          <w:tcPr>
            <w:tcW w:w="260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526" w:type="dxa"/>
          </w:tcPr>
          <w:p w:rsidR="00FE3855" w:rsidRDefault="00D01F7D">
            <w:r>
              <w:rPr>
                <w:rFonts w:hint="eastAsia"/>
              </w:rPr>
              <w:t>方法</w:t>
            </w:r>
          </w:p>
        </w:tc>
        <w:tc>
          <w:tcPr>
            <w:tcW w:w="2605" w:type="dxa"/>
          </w:tcPr>
          <w:p w:rsidR="00FE3855" w:rsidRDefault="00D01F7D">
            <w:r>
              <w:rPr>
                <w:rFonts w:hint="eastAsia"/>
              </w:rPr>
              <w:t>POST</w:t>
            </w:r>
          </w:p>
        </w:tc>
        <w:tc>
          <w:tcPr>
            <w:tcW w:w="3402" w:type="dxa"/>
          </w:tcPr>
          <w:p w:rsidR="00FE3855" w:rsidRDefault="00FE3855"/>
        </w:tc>
      </w:tr>
      <w:tr w:rsidR="00FE3855">
        <w:tc>
          <w:tcPr>
            <w:tcW w:w="1526" w:type="dxa"/>
          </w:tcPr>
          <w:p w:rsidR="00FE3855" w:rsidRDefault="00D01F7D">
            <w:r>
              <w:rPr>
                <w:rFonts w:hint="eastAsia"/>
              </w:rPr>
              <w:t>接口</w:t>
            </w:r>
          </w:p>
        </w:tc>
        <w:tc>
          <w:tcPr>
            <w:tcW w:w="2605" w:type="dxa"/>
          </w:tcPr>
          <w:p w:rsidR="00FE3855" w:rsidRDefault="00D01F7D">
            <w:r>
              <w:rPr>
                <w:rFonts w:hint="eastAsia"/>
              </w:rPr>
              <w:t>/v1/process/</w:t>
            </w:r>
            <w:r>
              <w:t>task/submit</w:t>
            </w:r>
          </w:p>
        </w:tc>
        <w:tc>
          <w:tcPr>
            <w:tcW w:w="3402" w:type="dxa"/>
          </w:tcPr>
          <w:p w:rsidR="00FE3855" w:rsidRDefault="00FE3855"/>
        </w:tc>
      </w:tr>
      <w:tr w:rsidR="00FE3855">
        <w:tc>
          <w:tcPr>
            <w:tcW w:w="1526" w:type="dxa"/>
          </w:tcPr>
          <w:p w:rsidR="00FE3855" w:rsidRDefault="00D01F7D">
            <w:r>
              <w:rPr>
                <w:rFonts w:hint="eastAsia"/>
              </w:rPr>
              <w:t>参数格式</w:t>
            </w:r>
          </w:p>
        </w:tc>
        <w:tc>
          <w:tcPr>
            <w:tcW w:w="2605" w:type="dxa"/>
          </w:tcPr>
          <w:p w:rsidR="00FE3855" w:rsidRDefault="00D01F7D">
            <w:r>
              <w:t>application/</w:t>
            </w:r>
            <w:proofErr w:type="spellStart"/>
            <w:r>
              <w:t>json</w:t>
            </w:r>
            <w:proofErr w:type="spellEnd"/>
          </w:p>
        </w:tc>
        <w:tc>
          <w:tcPr>
            <w:tcW w:w="3402" w:type="dxa"/>
          </w:tcPr>
          <w:p w:rsidR="00FE3855" w:rsidRDefault="00D01F7D"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指定</w:t>
            </w:r>
            <w:r>
              <w:t>Content-Type</w:t>
            </w:r>
            <w:r>
              <w:rPr>
                <w:rFonts w:hint="eastAsia"/>
              </w:rPr>
              <w:t>头</w:t>
            </w:r>
          </w:p>
        </w:tc>
      </w:tr>
    </w:tbl>
    <w:p w:rsidR="00FE3855" w:rsidRDefault="00FE3855"/>
    <w:p w:rsidR="00FE3855" w:rsidRDefault="00D01F7D">
      <w:pPr>
        <w:pStyle w:val="2"/>
        <w:numPr>
          <w:ilvl w:val="1"/>
          <w:numId w:val="10"/>
        </w:numPr>
      </w:pPr>
      <w:r>
        <w:rPr>
          <w:rFonts w:hint="eastAsia"/>
        </w:rPr>
        <w:t>请求参数</w:t>
      </w:r>
    </w:p>
    <w:p w:rsidR="00FE3855" w:rsidRDefault="00D01F7D">
      <w:r>
        <w:rPr>
          <w:rFonts w:hint="eastAsia"/>
        </w:rPr>
        <w:t>与流程发起一致。</w:t>
      </w:r>
    </w:p>
    <w:p w:rsidR="00FE3855" w:rsidRDefault="00D01F7D">
      <w:pPr>
        <w:pStyle w:val="2"/>
        <w:numPr>
          <w:ilvl w:val="1"/>
          <w:numId w:val="10"/>
        </w:numPr>
      </w:pPr>
      <w:r>
        <w:rPr>
          <w:rFonts w:hint="eastAsia"/>
        </w:rPr>
        <w:t>响应参数</w:t>
      </w:r>
    </w:p>
    <w:p w:rsidR="00FE3855" w:rsidRDefault="00D01F7D">
      <w:r>
        <w:rPr>
          <w:rFonts w:hint="eastAsia"/>
        </w:rPr>
        <w:t>与流程发起一致。</w:t>
      </w:r>
    </w:p>
    <w:p w:rsidR="00FE3855" w:rsidRDefault="00FE3855"/>
    <w:p w:rsidR="00FE3855" w:rsidRDefault="00D01F7D">
      <w:pPr>
        <w:pStyle w:val="1"/>
        <w:numPr>
          <w:ilvl w:val="0"/>
          <w:numId w:val="1"/>
        </w:numPr>
        <w:spacing w:before="220" w:after="210"/>
      </w:pPr>
      <w:r>
        <w:rPr>
          <w:rFonts w:hint="eastAsia"/>
        </w:rPr>
        <w:t>字典项查询</w:t>
      </w:r>
    </w:p>
    <w:p w:rsidR="00FE3855" w:rsidRDefault="00FE3855">
      <w:pPr>
        <w:pStyle w:val="10"/>
        <w:keepNext/>
        <w:keepLines/>
        <w:numPr>
          <w:ilvl w:val="0"/>
          <w:numId w:val="1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1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D01F7D">
      <w:pPr>
        <w:pStyle w:val="2"/>
        <w:numPr>
          <w:ilvl w:val="1"/>
          <w:numId w:val="11"/>
        </w:numPr>
      </w:pPr>
      <w:r>
        <w:rPr>
          <w:rFonts w:hint="eastAsia"/>
        </w:rPr>
        <w:t>接口</w:t>
      </w:r>
    </w:p>
    <w:tbl>
      <w:tblPr>
        <w:tblStyle w:val="a7"/>
        <w:tblW w:w="7338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3402"/>
      </w:tblGrid>
      <w:tr w:rsidR="00FE3855">
        <w:tc>
          <w:tcPr>
            <w:tcW w:w="1809" w:type="dxa"/>
            <w:shd w:val="clear" w:color="auto" w:fill="BFBFBF" w:themeFill="background1" w:themeFillShade="BF"/>
          </w:tcPr>
          <w:p w:rsidR="00FE3855" w:rsidRDefault="00FE3855">
            <w:pPr>
              <w:jc w:val="center"/>
              <w:rPr>
                <w:b/>
                <w:bCs/>
              </w:rPr>
            </w:pPr>
          </w:p>
        </w:tc>
        <w:tc>
          <w:tcPr>
            <w:tcW w:w="2127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方法</w:t>
            </w:r>
          </w:p>
        </w:tc>
        <w:tc>
          <w:tcPr>
            <w:tcW w:w="2127" w:type="dxa"/>
          </w:tcPr>
          <w:p w:rsidR="00FE3855" w:rsidRDefault="00D01F7D">
            <w:r>
              <w:rPr>
                <w:rFonts w:hint="eastAsia"/>
              </w:rPr>
              <w:t>GET</w:t>
            </w:r>
          </w:p>
        </w:tc>
        <w:tc>
          <w:tcPr>
            <w:tcW w:w="3402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接口</w:t>
            </w:r>
          </w:p>
        </w:tc>
        <w:tc>
          <w:tcPr>
            <w:tcW w:w="2127" w:type="dxa"/>
          </w:tcPr>
          <w:p w:rsidR="00FE3855" w:rsidRDefault="00D01F7D">
            <w:r>
              <w:rPr>
                <w:rFonts w:hint="eastAsia"/>
              </w:rPr>
              <w:t>v1/process/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3402" w:type="dxa"/>
          </w:tcPr>
          <w:p w:rsidR="00FE3855" w:rsidRDefault="00FE3855"/>
        </w:tc>
      </w:tr>
      <w:tr w:rsidR="00FE3855">
        <w:tc>
          <w:tcPr>
            <w:tcW w:w="1809" w:type="dxa"/>
          </w:tcPr>
          <w:p w:rsidR="00FE3855" w:rsidRDefault="00D01F7D">
            <w:r>
              <w:rPr>
                <w:rFonts w:hint="eastAsia"/>
              </w:rPr>
              <w:t>参数格式</w:t>
            </w:r>
          </w:p>
        </w:tc>
        <w:tc>
          <w:tcPr>
            <w:tcW w:w="2127" w:type="dxa"/>
          </w:tcPr>
          <w:p w:rsidR="00FE3855" w:rsidRDefault="00D01F7D">
            <w:r>
              <w:rPr>
                <w:rFonts w:hint="eastAsia"/>
              </w:rPr>
              <w:t>查询参数</w:t>
            </w:r>
          </w:p>
        </w:tc>
        <w:tc>
          <w:tcPr>
            <w:tcW w:w="3402" w:type="dxa"/>
          </w:tcPr>
          <w:p w:rsidR="00FE3855" w:rsidRDefault="00FE3855"/>
        </w:tc>
      </w:tr>
    </w:tbl>
    <w:p w:rsidR="00FE3855" w:rsidRDefault="00FE3855"/>
    <w:p w:rsidR="00FE3855" w:rsidRDefault="00D01F7D">
      <w:pPr>
        <w:pStyle w:val="2"/>
        <w:numPr>
          <w:ilvl w:val="1"/>
          <w:numId w:val="11"/>
        </w:numPr>
      </w:pPr>
      <w:r>
        <w:rPr>
          <w:rFonts w:hint="eastAsia"/>
        </w:rPr>
        <w:t>请求参数</w:t>
      </w:r>
    </w:p>
    <w:tbl>
      <w:tblPr>
        <w:tblStyle w:val="a7"/>
        <w:tblW w:w="8163" w:type="dxa"/>
        <w:tblLayout w:type="fixed"/>
        <w:tblLook w:val="04A0" w:firstRow="1" w:lastRow="0" w:firstColumn="1" w:lastColumn="0" w:noHBand="0" w:noVBand="1"/>
      </w:tblPr>
      <w:tblGrid>
        <w:gridCol w:w="1074"/>
        <w:gridCol w:w="1869"/>
        <w:gridCol w:w="1276"/>
        <w:gridCol w:w="851"/>
        <w:gridCol w:w="3093"/>
      </w:tblGrid>
      <w:tr w:rsidR="00FE3855">
        <w:tc>
          <w:tcPr>
            <w:tcW w:w="107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309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1869" w:type="dxa"/>
          </w:tcPr>
          <w:p w:rsidR="00FE3855" w:rsidRDefault="00D01F7D">
            <w:proofErr w:type="spellStart"/>
            <w:r>
              <w:t>userAccount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用户账号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869" w:type="dxa"/>
          </w:tcPr>
          <w:p w:rsidR="00FE3855" w:rsidRDefault="00D01F7D">
            <w:proofErr w:type="spellStart"/>
            <w:r>
              <w:t>sysCode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业务系统代码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869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objectClass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流程标识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4</w:t>
            </w:r>
          </w:p>
        </w:tc>
        <w:tc>
          <w:tcPr>
            <w:tcW w:w="1869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codeClass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字典名称，</w:t>
            </w:r>
            <w:proofErr w:type="spellStart"/>
            <w:r>
              <w:rPr>
                <w:rFonts w:hint="eastAsia"/>
                <w:b/>
              </w:rPr>
              <w:t>livebos</w:t>
            </w:r>
            <w:proofErr w:type="spellEnd"/>
            <w:r>
              <w:rPr>
                <w:rFonts w:hint="eastAsia"/>
                <w:b/>
              </w:rPr>
              <w:t>系统填字段名</w:t>
            </w:r>
          </w:p>
        </w:tc>
      </w:tr>
    </w:tbl>
    <w:p w:rsidR="00FE3855" w:rsidRDefault="00FE3855"/>
    <w:p w:rsidR="00FE3855" w:rsidRDefault="00D01F7D">
      <w:pPr>
        <w:pStyle w:val="2"/>
        <w:numPr>
          <w:ilvl w:val="1"/>
          <w:numId w:val="11"/>
        </w:numPr>
      </w:pPr>
      <w:r>
        <w:rPr>
          <w:rFonts w:hint="eastAsia"/>
        </w:rPr>
        <w:t>响应参数</w:t>
      </w:r>
    </w:p>
    <w:tbl>
      <w:tblPr>
        <w:tblStyle w:val="a7"/>
        <w:tblW w:w="8163" w:type="dxa"/>
        <w:tblLayout w:type="fixed"/>
        <w:tblLook w:val="04A0" w:firstRow="1" w:lastRow="0" w:firstColumn="1" w:lastColumn="0" w:noHBand="0" w:noVBand="1"/>
      </w:tblPr>
      <w:tblGrid>
        <w:gridCol w:w="1074"/>
        <w:gridCol w:w="1869"/>
        <w:gridCol w:w="1276"/>
        <w:gridCol w:w="851"/>
        <w:gridCol w:w="3093"/>
      </w:tblGrid>
      <w:tr w:rsidR="00FE3855">
        <w:tc>
          <w:tcPr>
            <w:tcW w:w="107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309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1869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codeClass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否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字典名称，</w:t>
            </w:r>
            <w:proofErr w:type="spellStart"/>
            <w:r>
              <w:rPr>
                <w:rFonts w:hint="eastAsia"/>
              </w:rPr>
              <w:t>livebos</w:t>
            </w:r>
            <w:proofErr w:type="spellEnd"/>
            <w:r>
              <w:rPr>
                <w:rFonts w:hint="eastAsia"/>
              </w:rPr>
              <w:t>系统填字段名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869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codeData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值</w:t>
            </w:r>
          </w:p>
        </w:tc>
      </w:tr>
      <w:tr w:rsidR="00FE3855">
        <w:tc>
          <w:tcPr>
            <w:tcW w:w="107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869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t>id</w:t>
            </w:r>
          </w:p>
        </w:tc>
      </w:tr>
    </w:tbl>
    <w:p w:rsidR="00FE3855" w:rsidRDefault="00FE3855"/>
    <w:p w:rsidR="00FE3855" w:rsidRDefault="00FE3855"/>
    <w:p w:rsidR="00FE3855" w:rsidRDefault="00FE3855"/>
    <w:p w:rsidR="00FE3855" w:rsidRDefault="00D01F7D">
      <w:r>
        <w:rPr>
          <w:rFonts w:hint="eastAsia"/>
        </w:rPr>
        <w:t>流程起草阶段：</w:t>
      </w:r>
    </w:p>
    <w:p w:rsidR="00FE3855" w:rsidRDefault="00D01F7D">
      <w:r>
        <w:rPr>
          <w:rFonts w:hint="eastAsia"/>
        </w:rPr>
        <w:t>根据控件类型展示控件，</w:t>
      </w:r>
    </w:p>
    <w:p w:rsidR="00FE3855" w:rsidRDefault="00FE3855"/>
    <w:p w:rsidR="00FE3855" w:rsidRDefault="00D01F7D">
      <w:r>
        <w:rPr>
          <w:rFonts w:hint="eastAsia"/>
        </w:rPr>
        <w:t>审批阶段：</w:t>
      </w:r>
    </w:p>
    <w:p w:rsidR="00FE3855" w:rsidRDefault="00D01F7D">
      <w:r>
        <w:rPr>
          <w:rFonts w:hint="eastAsia"/>
        </w:rPr>
        <w:t>可编辑的控件，与起草阶段的处理一致；</w:t>
      </w:r>
    </w:p>
    <w:p w:rsidR="00FE3855" w:rsidRDefault="00D01F7D">
      <w:r>
        <w:rPr>
          <w:rFonts w:hint="eastAsia"/>
        </w:rPr>
        <w:t>只读控件，类型全部为</w:t>
      </w:r>
      <w:r>
        <w:rPr>
          <w:rFonts w:hint="eastAsia"/>
        </w:rPr>
        <w:t>Text</w:t>
      </w:r>
      <w:r>
        <w:rPr>
          <w:rFonts w:hint="eastAsia"/>
        </w:rPr>
        <w:t>，待办中心提供值。</w:t>
      </w:r>
    </w:p>
    <w:p w:rsidR="00FE3855" w:rsidRDefault="00FE3855"/>
    <w:p w:rsidR="00FE3855" w:rsidRDefault="00D01F7D">
      <w:r>
        <w:rPr>
          <w:rFonts w:hint="eastAsia"/>
        </w:rPr>
        <w:t>查询已办任务：</w:t>
      </w:r>
    </w:p>
    <w:p w:rsidR="00FE3855" w:rsidRDefault="00D01F7D">
      <w:r>
        <w:rPr>
          <w:rFonts w:hint="eastAsia"/>
        </w:rPr>
        <w:t>所有控件的类型为</w:t>
      </w:r>
      <w:r>
        <w:rPr>
          <w:rFonts w:hint="eastAsia"/>
        </w:rPr>
        <w:t>Text</w:t>
      </w:r>
      <w:r>
        <w:rPr>
          <w:rFonts w:hint="eastAsia"/>
        </w:rPr>
        <w:t>，待办中心提供所有的值；</w:t>
      </w:r>
    </w:p>
    <w:p w:rsidR="00FE3855" w:rsidRDefault="00FE3855"/>
    <w:p w:rsidR="00FE3855" w:rsidRDefault="00D01F7D">
      <w:pPr>
        <w:rPr>
          <w:b/>
          <w:bCs/>
        </w:rPr>
      </w:pPr>
      <w:r>
        <w:rPr>
          <w:rFonts w:hint="eastAsia"/>
          <w:b/>
          <w:bCs/>
        </w:rPr>
        <w:t>在移动端审批时，不能上传附件；</w:t>
      </w:r>
    </w:p>
    <w:p w:rsidR="00FE3855" w:rsidRDefault="00FE3855"/>
    <w:p w:rsidR="00FE3855" w:rsidRDefault="00D01F7D">
      <w:pPr>
        <w:rPr>
          <w:b/>
          <w:bCs/>
        </w:rPr>
      </w:pPr>
      <w:r>
        <w:rPr>
          <w:rFonts w:hint="eastAsia"/>
          <w:b/>
          <w:bCs/>
        </w:rPr>
        <w:t>门户不支持的控件：</w:t>
      </w:r>
    </w:p>
    <w:p w:rsidR="00FE3855" w:rsidRDefault="00D01F7D">
      <w:r>
        <w:rPr>
          <w:rFonts w:hint="eastAsia"/>
        </w:rPr>
        <w:t>动态文号、子表、关联文件</w:t>
      </w:r>
    </w:p>
    <w:p w:rsidR="00FE3855" w:rsidRDefault="00FE3855"/>
    <w:p w:rsidR="00FE3855" w:rsidRDefault="00D01F7D">
      <w:pPr>
        <w:rPr>
          <w:b/>
          <w:bCs/>
        </w:rPr>
      </w:pPr>
      <w:proofErr w:type="spellStart"/>
      <w:r>
        <w:rPr>
          <w:rFonts w:hint="eastAsia"/>
          <w:b/>
          <w:bCs/>
        </w:rPr>
        <w:t>Livebos</w:t>
      </w:r>
      <w:proofErr w:type="spellEnd"/>
      <w:r>
        <w:rPr>
          <w:rFonts w:hint="eastAsia"/>
          <w:b/>
          <w:bCs/>
        </w:rPr>
        <w:t>不支持的控件类型：</w:t>
      </w:r>
    </w:p>
    <w:p w:rsidR="00FE3855" w:rsidRDefault="00D01F7D">
      <w:r>
        <w:rPr>
          <w:rFonts w:hint="eastAsia"/>
        </w:rPr>
        <w:t>表格对象、</w:t>
      </w:r>
      <w:r>
        <w:rPr>
          <w:rFonts w:hint="eastAsia"/>
        </w:rPr>
        <w:t>iframe</w:t>
      </w:r>
      <w:r>
        <w:rPr>
          <w:rFonts w:hint="eastAsia"/>
        </w:rPr>
        <w:t>、多文档控件、</w:t>
      </w:r>
      <w:proofErr w:type="gramStart"/>
      <w:r>
        <w:rPr>
          <w:rFonts w:hint="eastAsia"/>
        </w:rPr>
        <w:t>泛值对象</w:t>
      </w:r>
      <w:proofErr w:type="gramEnd"/>
      <w:r>
        <w:rPr>
          <w:rFonts w:hint="eastAsia"/>
        </w:rPr>
        <w:t>、富文本。</w:t>
      </w:r>
    </w:p>
    <w:p w:rsidR="00FE3855" w:rsidRDefault="00FE3855"/>
    <w:p w:rsidR="00FE3855" w:rsidRDefault="00D01F7D">
      <w:pPr>
        <w:pStyle w:val="1"/>
        <w:numPr>
          <w:ilvl w:val="0"/>
          <w:numId w:val="1"/>
        </w:numPr>
        <w:spacing w:before="220" w:after="210"/>
      </w:pPr>
      <w:r>
        <w:rPr>
          <w:rFonts w:hint="eastAsia"/>
        </w:rPr>
        <w:t>流程完成通知接口</w:t>
      </w:r>
    </w:p>
    <w:p w:rsidR="00FE3855" w:rsidRDefault="00D01F7D">
      <w:r>
        <w:rPr>
          <w:rFonts w:hint="eastAsia"/>
        </w:rPr>
        <w:t>门户的流程完后通知流程接入中心。</w:t>
      </w:r>
    </w:p>
    <w:p w:rsidR="00FE3855" w:rsidRDefault="00FE3855">
      <w:pPr>
        <w:pStyle w:val="10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FE3855">
      <w:pPr>
        <w:pStyle w:val="10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</w:p>
    <w:p w:rsidR="00FE3855" w:rsidRDefault="00D01F7D">
      <w:pPr>
        <w:pStyle w:val="2"/>
        <w:numPr>
          <w:ilvl w:val="1"/>
          <w:numId w:val="10"/>
        </w:numPr>
      </w:pPr>
      <w:r>
        <w:rPr>
          <w:rFonts w:hint="eastAsia"/>
        </w:rPr>
        <w:t>接口</w:t>
      </w:r>
    </w:p>
    <w:tbl>
      <w:tblPr>
        <w:tblStyle w:val="a7"/>
        <w:tblW w:w="728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2605"/>
        <w:gridCol w:w="3402"/>
      </w:tblGrid>
      <w:tr w:rsidR="00FE3855">
        <w:tc>
          <w:tcPr>
            <w:tcW w:w="1276" w:type="dxa"/>
            <w:shd w:val="clear" w:color="auto" w:fill="BFBFBF" w:themeFill="background1" w:themeFillShade="BF"/>
          </w:tcPr>
          <w:p w:rsidR="00FE3855" w:rsidRDefault="00FE3855">
            <w:pPr>
              <w:jc w:val="center"/>
              <w:rPr>
                <w:b/>
                <w:bCs/>
              </w:rPr>
            </w:pPr>
          </w:p>
        </w:tc>
        <w:tc>
          <w:tcPr>
            <w:tcW w:w="2605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方法</w:t>
            </w:r>
          </w:p>
        </w:tc>
        <w:tc>
          <w:tcPr>
            <w:tcW w:w="2605" w:type="dxa"/>
          </w:tcPr>
          <w:p w:rsidR="00FE3855" w:rsidRDefault="00D01F7D">
            <w:r>
              <w:rPr>
                <w:rFonts w:hint="eastAsia"/>
              </w:rPr>
              <w:t>GET</w:t>
            </w:r>
          </w:p>
        </w:tc>
        <w:tc>
          <w:tcPr>
            <w:tcW w:w="3402" w:type="dxa"/>
          </w:tcPr>
          <w:p w:rsidR="00FE3855" w:rsidRDefault="00FE3855"/>
        </w:tc>
      </w:tr>
      <w:tr w:rsidR="00FE3855"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接口</w:t>
            </w:r>
          </w:p>
        </w:tc>
        <w:tc>
          <w:tcPr>
            <w:tcW w:w="2605" w:type="dxa"/>
          </w:tcPr>
          <w:p w:rsidR="00FE3855" w:rsidRDefault="00D01F7D">
            <w:bookmarkStart w:id="7" w:name="OLE_LINK1"/>
            <w:r>
              <w:t>/v1/process/notification</w:t>
            </w:r>
            <w:bookmarkEnd w:id="7"/>
          </w:p>
        </w:tc>
        <w:tc>
          <w:tcPr>
            <w:tcW w:w="3402" w:type="dxa"/>
          </w:tcPr>
          <w:p w:rsidR="00FE3855" w:rsidRDefault="00FE3855"/>
        </w:tc>
      </w:tr>
    </w:tbl>
    <w:p w:rsidR="00FE3855" w:rsidRDefault="00FE3855"/>
    <w:p w:rsidR="00FE3855" w:rsidRDefault="00D01F7D">
      <w:pPr>
        <w:pStyle w:val="2"/>
        <w:numPr>
          <w:ilvl w:val="1"/>
          <w:numId w:val="10"/>
        </w:numPr>
      </w:pPr>
      <w:r>
        <w:rPr>
          <w:rFonts w:hint="eastAsia"/>
        </w:rPr>
        <w:t>请求参数</w:t>
      </w:r>
    </w:p>
    <w:p w:rsidR="00FE3855" w:rsidRDefault="00D01F7D">
      <w:pPr>
        <w:ind w:firstLineChars="200" w:firstLine="420"/>
      </w:pPr>
      <w:r>
        <w:rPr>
          <w:rFonts w:hint="eastAsia"/>
        </w:rPr>
        <w:t>参数放在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</w:t>
      </w:r>
    </w:p>
    <w:tbl>
      <w:tblPr>
        <w:tblStyle w:val="a7"/>
        <w:tblW w:w="791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24"/>
        <w:gridCol w:w="1869"/>
        <w:gridCol w:w="1276"/>
        <w:gridCol w:w="851"/>
        <w:gridCol w:w="3093"/>
      </w:tblGrid>
      <w:tr w:rsidR="00FE3855">
        <w:tc>
          <w:tcPr>
            <w:tcW w:w="82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309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824" w:type="dxa"/>
          </w:tcPr>
          <w:p w:rsidR="00FE3855" w:rsidRDefault="00D01F7D">
            <w:r>
              <w:rPr>
                <w:rFonts w:hint="eastAsia"/>
              </w:rPr>
              <w:t>1</w:t>
            </w:r>
          </w:p>
        </w:tc>
        <w:tc>
          <w:tcPr>
            <w:tcW w:w="1869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userAccount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FE3855"/>
        </w:tc>
      </w:tr>
      <w:tr w:rsidR="00FE3855">
        <w:tc>
          <w:tcPr>
            <w:tcW w:w="824" w:type="dxa"/>
          </w:tcPr>
          <w:p w:rsidR="00FE3855" w:rsidRDefault="00D01F7D">
            <w:r>
              <w:rPr>
                <w:rFonts w:hint="eastAsia"/>
              </w:rPr>
              <w:t>2</w:t>
            </w:r>
          </w:p>
        </w:tc>
        <w:tc>
          <w:tcPr>
            <w:tcW w:w="1869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nodeId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FE3855"/>
        </w:tc>
      </w:tr>
      <w:tr w:rsidR="00FE3855">
        <w:tc>
          <w:tcPr>
            <w:tcW w:w="82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869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fileId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流程标识</w:t>
            </w:r>
          </w:p>
        </w:tc>
      </w:tr>
    </w:tbl>
    <w:p w:rsidR="00FE3855" w:rsidRDefault="00D01F7D">
      <w:pPr>
        <w:pStyle w:val="2"/>
        <w:numPr>
          <w:ilvl w:val="1"/>
          <w:numId w:val="10"/>
        </w:numPr>
      </w:pPr>
      <w:r>
        <w:rPr>
          <w:rFonts w:hint="eastAsia"/>
        </w:rPr>
        <w:t>响应参数</w:t>
      </w:r>
    </w:p>
    <w:tbl>
      <w:tblPr>
        <w:tblStyle w:val="a7"/>
        <w:tblW w:w="791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24"/>
        <w:gridCol w:w="1869"/>
        <w:gridCol w:w="1276"/>
        <w:gridCol w:w="851"/>
        <w:gridCol w:w="3093"/>
      </w:tblGrid>
      <w:tr w:rsidR="00FE3855">
        <w:tc>
          <w:tcPr>
            <w:tcW w:w="824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3093" w:type="dxa"/>
            <w:shd w:val="clear" w:color="auto" w:fill="BFBFBF" w:themeFill="background1" w:themeFillShade="BF"/>
          </w:tcPr>
          <w:p w:rsidR="00FE3855" w:rsidRDefault="00D01F7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3855">
        <w:tc>
          <w:tcPr>
            <w:tcW w:w="824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69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276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FE3855">
        <w:trPr>
          <w:trHeight w:val="593"/>
        </w:trPr>
        <w:tc>
          <w:tcPr>
            <w:tcW w:w="824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69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276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D01F7D">
            <w:r>
              <w:rPr>
                <w:rFonts w:hint="eastAsia"/>
              </w:rPr>
              <w:t>原因</w:t>
            </w:r>
          </w:p>
        </w:tc>
      </w:tr>
      <w:tr w:rsidR="00FE3855">
        <w:tc>
          <w:tcPr>
            <w:tcW w:w="824" w:type="dxa"/>
          </w:tcPr>
          <w:p w:rsidR="00FE3855" w:rsidRDefault="00D01F7D">
            <w:r>
              <w:rPr>
                <w:rFonts w:hint="eastAsia"/>
              </w:rPr>
              <w:t>3</w:t>
            </w:r>
          </w:p>
        </w:tc>
        <w:tc>
          <w:tcPr>
            <w:tcW w:w="1869" w:type="dxa"/>
          </w:tcPr>
          <w:p w:rsidR="00FE3855" w:rsidRDefault="00D01F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fileId</w:t>
            </w:r>
            <w:proofErr w:type="spellEnd"/>
          </w:p>
        </w:tc>
        <w:tc>
          <w:tcPr>
            <w:tcW w:w="1276" w:type="dxa"/>
          </w:tcPr>
          <w:p w:rsidR="00FE3855" w:rsidRDefault="00D01F7D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E3855" w:rsidRDefault="00D01F7D">
            <w:r>
              <w:rPr>
                <w:rFonts w:hint="eastAsia"/>
              </w:rPr>
              <w:t>是</w:t>
            </w:r>
          </w:p>
        </w:tc>
        <w:tc>
          <w:tcPr>
            <w:tcW w:w="3093" w:type="dxa"/>
          </w:tcPr>
          <w:p w:rsidR="00FE3855" w:rsidRDefault="00FE3855"/>
        </w:tc>
      </w:tr>
    </w:tbl>
    <w:p w:rsidR="00FE3855" w:rsidRDefault="00FE3855">
      <w:pPr>
        <w:jc w:val="left"/>
      </w:pPr>
    </w:p>
    <w:sectPr w:rsidR="00FE3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FABD28"/>
    <w:multiLevelType w:val="multilevel"/>
    <w:tmpl w:val="E3FABD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05A1DC4"/>
    <w:multiLevelType w:val="multilevel"/>
    <w:tmpl w:val="005A1D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12D1BD0"/>
    <w:multiLevelType w:val="multilevel"/>
    <w:tmpl w:val="112D1B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88A584D"/>
    <w:multiLevelType w:val="multilevel"/>
    <w:tmpl w:val="388A584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8FD7266"/>
    <w:multiLevelType w:val="multilevel"/>
    <w:tmpl w:val="38FD726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F4D1CC8"/>
    <w:multiLevelType w:val="multilevel"/>
    <w:tmpl w:val="3F4D1C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6E9E5F6"/>
    <w:multiLevelType w:val="singleLevel"/>
    <w:tmpl w:val="56E9E5F6"/>
    <w:lvl w:ilvl="0">
      <w:start w:val="2"/>
      <w:numFmt w:val="decimal"/>
      <w:suff w:val="nothing"/>
      <w:lvlText w:val="%1、"/>
      <w:lvlJc w:val="left"/>
    </w:lvl>
  </w:abstractNum>
  <w:abstractNum w:abstractNumId="7">
    <w:nsid w:val="5BA64140"/>
    <w:multiLevelType w:val="multilevel"/>
    <w:tmpl w:val="5BA641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CB978D1"/>
    <w:multiLevelType w:val="multilevel"/>
    <w:tmpl w:val="5CB978D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ABD1900"/>
    <w:multiLevelType w:val="multilevel"/>
    <w:tmpl w:val="6ABD190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D5060A9"/>
    <w:multiLevelType w:val="multilevel"/>
    <w:tmpl w:val="6D5060A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E3"/>
    <w:rsid w:val="000007A1"/>
    <w:rsid w:val="00005A08"/>
    <w:rsid w:val="00012C2E"/>
    <w:rsid w:val="00017C47"/>
    <w:rsid w:val="00024811"/>
    <w:rsid w:val="00025501"/>
    <w:rsid w:val="00031398"/>
    <w:rsid w:val="00034E78"/>
    <w:rsid w:val="000407C3"/>
    <w:rsid w:val="000427C8"/>
    <w:rsid w:val="000440FA"/>
    <w:rsid w:val="00045811"/>
    <w:rsid w:val="000608C1"/>
    <w:rsid w:val="000704DB"/>
    <w:rsid w:val="00085302"/>
    <w:rsid w:val="000A1EBC"/>
    <w:rsid w:val="000A433B"/>
    <w:rsid w:val="00100A70"/>
    <w:rsid w:val="001159E8"/>
    <w:rsid w:val="00122AFE"/>
    <w:rsid w:val="001437E6"/>
    <w:rsid w:val="00144F5C"/>
    <w:rsid w:val="0015707D"/>
    <w:rsid w:val="00163835"/>
    <w:rsid w:val="001672CB"/>
    <w:rsid w:val="0019777F"/>
    <w:rsid w:val="001A3840"/>
    <w:rsid w:val="001A560D"/>
    <w:rsid w:val="001D64A8"/>
    <w:rsid w:val="001E48C8"/>
    <w:rsid w:val="001E7C4A"/>
    <w:rsid w:val="00210419"/>
    <w:rsid w:val="00214D3A"/>
    <w:rsid w:val="00223AE4"/>
    <w:rsid w:val="00255FD9"/>
    <w:rsid w:val="00261503"/>
    <w:rsid w:val="002A2B5C"/>
    <w:rsid w:val="002B0133"/>
    <w:rsid w:val="002B755E"/>
    <w:rsid w:val="002D1D23"/>
    <w:rsid w:val="002E612C"/>
    <w:rsid w:val="002F1B04"/>
    <w:rsid w:val="002F490C"/>
    <w:rsid w:val="00301C3A"/>
    <w:rsid w:val="00317201"/>
    <w:rsid w:val="003275BE"/>
    <w:rsid w:val="0033210D"/>
    <w:rsid w:val="003326A3"/>
    <w:rsid w:val="00360C4D"/>
    <w:rsid w:val="00367DAE"/>
    <w:rsid w:val="0037296E"/>
    <w:rsid w:val="003746DD"/>
    <w:rsid w:val="00375E2A"/>
    <w:rsid w:val="00381F93"/>
    <w:rsid w:val="00390FD7"/>
    <w:rsid w:val="00396401"/>
    <w:rsid w:val="003A334B"/>
    <w:rsid w:val="003A5C81"/>
    <w:rsid w:val="003A783B"/>
    <w:rsid w:val="003C498D"/>
    <w:rsid w:val="003D1D59"/>
    <w:rsid w:val="003D4C97"/>
    <w:rsid w:val="003E4290"/>
    <w:rsid w:val="003F07A4"/>
    <w:rsid w:val="003F4599"/>
    <w:rsid w:val="004078C6"/>
    <w:rsid w:val="004206DB"/>
    <w:rsid w:val="0044081C"/>
    <w:rsid w:val="00444B6C"/>
    <w:rsid w:val="00457FCD"/>
    <w:rsid w:val="00460056"/>
    <w:rsid w:val="004647B6"/>
    <w:rsid w:val="00465C1F"/>
    <w:rsid w:val="004678EF"/>
    <w:rsid w:val="00482190"/>
    <w:rsid w:val="004851AB"/>
    <w:rsid w:val="004C002C"/>
    <w:rsid w:val="004D3E9F"/>
    <w:rsid w:val="004E11F1"/>
    <w:rsid w:val="004E7D9D"/>
    <w:rsid w:val="004F0356"/>
    <w:rsid w:val="005006E4"/>
    <w:rsid w:val="005172BD"/>
    <w:rsid w:val="00545EC4"/>
    <w:rsid w:val="00555B36"/>
    <w:rsid w:val="00565113"/>
    <w:rsid w:val="005671AC"/>
    <w:rsid w:val="005872F9"/>
    <w:rsid w:val="005D6E18"/>
    <w:rsid w:val="005E30E0"/>
    <w:rsid w:val="006033B4"/>
    <w:rsid w:val="006139F1"/>
    <w:rsid w:val="0062021C"/>
    <w:rsid w:val="00623CCC"/>
    <w:rsid w:val="00640A4B"/>
    <w:rsid w:val="006420E2"/>
    <w:rsid w:val="00642B02"/>
    <w:rsid w:val="00646522"/>
    <w:rsid w:val="006525E0"/>
    <w:rsid w:val="0069183C"/>
    <w:rsid w:val="006A26E3"/>
    <w:rsid w:val="006B2A88"/>
    <w:rsid w:val="007030F8"/>
    <w:rsid w:val="007118FE"/>
    <w:rsid w:val="0072243B"/>
    <w:rsid w:val="00722880"/>
    <w:rsid w:val="00724F69"/>
    <w:rsid w:val="007320B1"/>
    <w:rsid w:val="007371A4"/>
    <w:rsid w:val="00743EDC"/>
    <w:rsid w:val="00753251"/>
    <w:rsid w:val="00761A8D"/>
    <w:rsid w:val="00771644"/>
    <w:rsid w:val="00784F64"/>
    <w:rsid w:val="007B60D7"/>
    <w:rsid w:val="007C0029"/>
    <w:rsid w:val="007C2859"/>
    <w:rsid w:val="007E3715"/>
    <w:rsid w:val="007F1494"/>
    <w:rsid w:val="00802517"/>
    <w:rsid w:val="00813B09"/>
    <w:rsid w:val="00835168"/>
    <w:rsid w:val="00853E46"/>
    <w:rsid w:val="00854CBC"/>
    <w:rsid w:val="00860629"/>
    <w:rsid w:val="00861A21"/>
    <w:rsid w:val="00863DB6"/>
    <w:rsid w:val="008721B3"/>
    <w:rsid w:val="00890177"/>
    <w:rsid w:val="00897526"/>
    <w:rsid w:val="008C4FBB"/>
    <w:rsid w:val="008D47E8"/>
    <w:rsid w:val="008E41F9"/>
    <w:rsid w:val="0090140C"/>
    <w:rsid w:val="009630A9"/>
    <w:rsid w:val="009753EF"/>
    <w:rsid w:val="00976515"/>
    <w:rsid w:val="00992FE3"/>
    <w:rsid w:val="009A426D"/>
    <w:rsid w:val="009A5877"/>
    <w:rsid w:val="009B3484"/>
    <w:rsid w:val="009C5297"/>
    <w:rsid w:val="009C6B8E"/>
    <w:rsid w:val="009D4016"/>
    <w:rsid w:val="00A03DEB"/>
    <w:rsid w:val="00A31F62"/>
    <w:rsid w:val="00A440A7"/>
    <w:rsid w:val="00A44A87"/>
    <w:rsid w:val="00A53F4B"/>
    <w:rsid w:val="00A628DA"/>
    <w:rsid w:val="00A645A1"/>
    <w:rsid w:val="00AA31EE"/>
    <w:rsid w:val="00AC08A1"/>
    <w:rsid w:val="00AC09FA"/>
    <w:rsid w:val="00AD038C"/>
    <w:rsid w:val="00AD172B"/>
    <w:rsid w:val="00AE396C"/>
    <w:rsid w:val="00AF28CB"/>
    <w:rsid w:val="00B228EA"/>
    <w:rsid w:val="00B24A7F"/>
    <w:rsid w:val="00B26BCA"/>
    <w:rsid w:val="00B43089"/>
    <w:rsid w:val="00B565C9"/>
    <w:rsid w:val="00B60AC0"/>
    <w:rsid w:val="00B6292B"/>
    <w:rsid w:val="00B6320E"/>
    <w:rsid w:val="00B768C3"/>
    <w:rsid w:val="00B77977"/>
    <w:rsid w:val="00B85C46"/>
    <w:rsid w:val="00BA500A"/>
    <w:rsid w:val="00BB14E2"/>
    <w:rsid w:val="00BB1ABA"/>
    <w:rsid w:val="00BB6D1D"/>
    <w:rsid w:val="00BC1A4A"/>
    <w:rsid w:val="00BC2EAB"/>
    <w:rsid w:val="00BF1574"/>
    <w:rsid w:val="00C01339"/>
    <w:rsid w:val="00C077A7"/>
    <w:rsid w:val="00C10D51"/>
    <w:rsid w:val="00C11CF4"/>
    <w:rsid w:val="00C16091"/>
    <w:rsid w:val="00C167A2"/>
    <w:rsid w:val="00C33082"/>
    <w:rsid w:val="00C36264"/>
    <w:rsid w:val="00C45697"/>
    <w:rsid w:val="00C47B5D"/>
    <w:rsid w:val="00C622B7"/>
    <w:rsid w:val="00C6234F"/>
    <w:rsid w:val="00C749FB"/>
    <w:rsid w:val="00C835DE"/>
    <w:rsid w:val="00C91DA9"/>
    <w:rsid w:val="00C954B4"/>
    <w:rsid w:val="00CE7B00"/>
    <w:rsid w:val="00D00DA0"/>
    <w:rsid w:val="00D01F7D"/>
    <w:rsid w:val="00D13218"/>
    <w:rsid w:val="00D24149"/>
    <w:rsid w:val="00D243AB"/>
    <w:rsid w:val="00D64C5E"/>
    <w:rsid w:val="00D755D2"/>
    <w:rsid w:val="00D7594A"/>
    <w:rsid w:val="00D82A7E"/>
    <w:rsid w:val="00DA03BC"/>
    <w:rsid w:val="00DA059B"/>
    <w:rsid w:val="00DA0FE6"/>
    <w:rsid w:val="00DB1033"/>
    <w:rsid w:val="00DB76AA"/>
    <w:rsid w:val="00DC07E1"/>
    <w:rsid w:val="00DD1EE5"/>
    <w:rsid w:val="00DD7EE4"/>
    <w:rsid w:val="00DE6386"/>
    <w:rsid w:val="00DF11C2"/>
    <w:rsid w:val="00E04FCD"/>
    <w:rsid w:val="00E10524"/>
    <w:rsid w:val="00E150A7"/>
    <w:rsid w:val="00E15382"/>
    <w:rsid w:val="00E16380"/>
    <w:rsid w:val="00E6212B"/>
    <w:rsid w:val="00E6284F"/>
    <w:rsid w:val="00E755D3"/>
    <w:rsid w:val="00E843FC"/>
    <w:rsid w:val="00E9310F"/>
    <w:rsid w:val="00EA4B25"/>
    <w:rsid w:val="00EB04F6"/>
    <w:rsid w:val="00EC1F07"/>
    <w:rsid w:val="00EC3457"/>
    <w:rsid w:val="00ED1575"/>
    <w:rsid w:val="00ED2059"/>
    <w:rsid w:val="00EE2FF1"/>
    <w:rsid w:val="00EF2736"/>
    <w:rsid w:val="00F00D55"/>
    <w:rsid w:val="00F051CC"/>
    <w:rsid w:val="00F16312"/>
    <w:rsid w:val="00F22EC8"/>
    <w:rsid w:val="00F43882"/>
    <w:rsid w:val="00F4469B"/>
    <w:rsid w:val="00F52D49"/>
    <w:rsid w:val="00F5530E"/>
    <w:rsid w:val="00F77433"/>
    <w:rsid w:val="00F82B40"/>
    <w:rsid w:val="00F95F13"/>
    <w:rsid w:val="00FA04ED"/>
    <w:rsid w:val="00FA0681"/>
    <w:rsid w:val="00FA5AC5"/>
    <w:rsid w:val="00FA708F"/>
    <w:rsid w:val="00FB79F8"/>
    <w:rsid w:val="00FC5A12"/>
    <w:rsid w:val="00FD5AF7"/>
    <w:rsid w:val="00FE3855"/>
    <w:rsid w:val="00FF13CD"/>
    <w:rsid w:val="00FF1EC8"/>
    <w:rsid w:val="01420CB3"/>
    <w:rsid w:val="014D064B"/>
    <w:rsid w:val="01711630"/>
    <w:rsid w:val="018F3079"/>
    <w:rsid w:val="01A13A58"/>
    <w:rsid w:val="01E97F9A"/>
    <w:rsid w:val="01ED6B44"/>
    <w:rsid w:val="02073543"/>
    <w:rsid w:val="0230540A"/>
    <w:rsid w:val="02931D06"/>
    <w:rsid w:val="0298467D"/>
    <w:rsid w:val="02E16564"/>
    <w:rsid w:val="02F13614"/>
    <w:rsid w:val="03076749"/>
    <w:rsid w:val="036339F5"/>
    <w:rsid w:val="03AD3CFA"/>
    <w:rsid w:val="03C90F7A"/>
    <w:rsid w:val="03CE20EF"/>
    <w:rsid w:val="03E66F64"/>
    <w:rsid w:val="03FA226D"/>
    <w:rsid w:val="04200D43"/>
    <w:rsid w:val="042C5A01"/>
    <w:rsid w:val="04426743"/>
    <w:rsid w:val="04884C78"/>
    <w:rsid w:val="04A02971"/>
    <w:rsid w:val="04C31A9F"/>
    <w:rsid w:val="04D47F29"/>
    <w:rsid w:val="04D70787"/>
    <w:rsid w:val="04F21B2F"/>
    <w:rsid w:val="050B7E11"/>
    <w:rsid w:val="0528025B"/>
    <w:rsid w:val="055037DA"/>
    <w:rsid w:val="05C062FF"/>
    <w:rsid w:val="05D72E8F"/>
    <w:rsid w:val="06415211"/>
    <w:rsid w:val="06422A39"/>
    <w:rsid w:val="06423C2C"/>
    <w:rsid w:val="0645601F"/>
    <w:rsid w:val="067019C3"/>
    <w:rsid w:val="069A76BD"/>
    <w:rsid w:val="06D67CFF"/>
    <w:rsid w:val="072604C2"/>
    <w:rsid w:val="07985233"/>
    <w:rsid w:val="07D2453E"/>
    <w:rsid w:val="07DF67A5"/>
    <w:rsid w:val="07E82F78"/>
    <w:rsid w:val="07F553D7"/>
    <w:rsid w:val="08042C8F"/>
    <w:rsid w:val="08243242"/>
    <w:rsid w:val="08251806"/>
    <w:rsid w:val="082E2828"/>
    <w:rsid w:val="0890577A"/>
    <w:rsid w:val="089A5854"/>
    <w:rsid w:val="08C6352F"/>
    <w:rsid w:val="090B3075"/>
    <w:rsid w:val="09591504"/>
    <w:rsid w:val="095D4A64"/>
    <w:rsid w:val="09640134"/>
    <w:rsid w:val="09B669CA"/>
    <w:rsid w:val="09F0509D"/>
    <w:rsid w:val="0A552DED"/>
    <w:rsid w:val="0A944952"/>
    <w:rsid w:val="0A950664"/>
    <w:rsid w:val="0A9E2BF7"/>
    <w:rsid w:val="0AA45AE9"/>
    <w:rsid w:val="0AA86164"/>
    <w:rsid w:val="0AB85A0A"/>
    <w:rsid w:val="0ABB1ACA"/>
    <w:rsid w:val="0AC97E3E"/>
    <w:rsid w:val="0ACE7CDA"/>
    <w:rsid w:val="0ACF7010"/>
    <w:rsid w:val="0AD441C8"/>
    <w:rsid w:val="0B0977BD"/>
    <w:rsid w:val="0B134C3B"/>
    <w:rsid w:val="0B674BF2"/>
    <w:rsid w:val="0B6C2E9B"/>
    <w:rsid w:val="0B84281E"/>
    <w:rsid w:val="0BC157AD"/>
    <w:rsid w:val="0C351F7D"/>
    <w:rsid w:val="0C7D6D7F"/>
    <w:rsid w:val="0C9B5194"/>
    <w:rsid w:val="0CA30FE5"/>
    <w:rsid w:val="0CBC2948"/>
    <w:rsid w:val="0CE97FF5"/>
    <w:rsid w:val="0CF5226B"/>
    <w:rsid w:val="0D231E4D"/>
    <w:rsid w:val="0D7E7F56"/>
    <w:rsid w:val="0D8D1E47"/>
    <w:rsid w:val="0DAD12F0"/>
    <w:rsid w:val="0DE4219A"/>
    <w:rsid w:val="0E600126"/>
    <w:rsid w:val="0EA67286"/>
    <w:rsid w:val="0EC832DF"/>
    <w:rsid w:val="0F23500B"/>
    <w:rsid w:val="0F8D0228"/>
    <w:rsid w:val="0FBF0221"/>
    <w:rsid w:val="0FCB4EF2"/>
    <w:rsid w:val="0FCD0720"/>
    <w:rsid w:val="0FD21FDB"/>
    <w:rsid w:val="0FDF4D6E"/>
    <w:rsid w:val="0FFD287B"/>
    <w:rsid w:val="1008766A"/>
    <w:rsid w:val="102E25E8"/>
    <w:rsid w:val="1044084E"/>
    <w:rsid w:val="106B47A6"/>
    <w:rsid w:val="10DB43C1"/>
    <w:rsid w:val="10F40B0A"/>
    <w:rsid w:val="10FF3591"/>
    <w:rsid w:val="1116537F"/>
    <w:rsid w:val="1147075E"/>
    <w:rsid w:val="115E5358"/>
    <w:rsid w:val="116526A9"/>
    <w:rsid w:val="116A1427"/>
    <w:rsid w:val="11A23A28"/>
    <w:rsid w:val="11E37002"/>
    <w:rsid w:val="11F94813"/>
    <w:rsid w:val="11FF3289"/>
    <w:rsid w:val="12126441"/>
    <w:rsid w:val="121679A0"/>
    <w:rsid w:val="12435D2A"/>
    <w:rsid w:val="125469B4"/>
    <w:rsid w:val="12612F45"/>
    <w:rsid w:val="12665918"/>
    <w:rsid w:val="128A3D75"/>
    <w:rsid w:val="128A50A7"/>
    <w:rsid w:val="12D74582"/>
    <w:rsid w:val="12DA6569"/>
    <w:rsid w:val="13134A52"/>
    <w:rsid w:val="131D4113"/>
    <w:rsid w:val="13242532"/>
    <w:rsid w:val="134B66BE"/>
    <w:rsid w:val="134D7B7D"/>
    <w:rsid w:val="138C4732"/>
    <w:rsid w:val="13BC222D"/>
    <w:rsid w:val="13DF37FD"/>
    <w:rsid w:val="14066543"/>
    <w:rsid w:val="1458609F"/>
    <w:rsid w:val="14686BAB"/>
    <w:rsid w:val="14BF41AC"/>
    <w:rsid w:val="14DC5416"/>
    <w:rsid w:val="15046D9D"/>
    <w:rsid w:val="151944E3"/>
    <w:rsid w:val="152970D2"/>
    <w:rsid w:val="154B4FD4"/>
    <w:rsid w:val="15712389"/>
    <w:rsid w:val="159A0D0B"/>
    <w:rsid w:val="15BA5B75"/>
    <w:rsid w:val="15E708B1"/>
    <w:rsid w:val="15F36F2A"/>
    <w:rsid w:val="16093406"/>
    <w:rsid w:val="160B34C4"/>
    <w:rsid w:val="163F3D83"/>
    <w:rsid w:val="16C87877"/>
    <w:rsid w:val="16D93CED"/>
    <w:rsid w:val="16E74647"/>
    <w:rsid w:val="171B5756"/>
    <w:rsid w:val="176C2EE4"/>
    <w:rsid w:val="17700D96"/>
    <w:rsid w:val="177C5239"/>
    <w:rsid w:val="18272375"/>
    <w:rsid w:val="183E3AD0"/>
    <w:rsid w:val="186238C2"/>
    <w:rsid w:val="18C4413F"/>
    <w:rsid w:val="18D318C1"/>
    <w:rsid w:val="18F1195A"/>
    <w:rsid w:val="18F64F4F"/>
    <w:rsid w:val="18FD7209"/>
    <w:rsid w:val="19055C59"/>
    <w:rsid w:val="190C4361"/>
    <w:rsid w:val="19132196"/>
    <w:rsid w:val="198550FA"/>
    <w:rsid w:val="19AB3FB1"/>
    <w:rsid w:val="19F636C9"/>
    <w:rsid w:val="1A26178D"/>
    <w:rsid w:val="1A551BCD"/>
    <w:rsid w:val="1A652C6A"/>
    <w:rsid w:val="1A737BA5"/>
    <w:rsid w:val="1A7944B9"/>
    <w:rsid w:val="1AA471E9"/>
    <w:rsid w:val="1B037CCF"/>
    <w:rsid w:val="1B186172"/>
    <w:rsid w:val="1B191921"/>
    <w:rsid w:val="1B1D1770"/>
    <w:rsid w:val="1B4F6D18"/>
    <w:rsid w:val="1BE234C1"/>
    <w:rsid w:val="1BF17C60"/>
    <w:rsid w:val="1C47523C"/>
    <w:rsid w:val="1C591736"/>
    <w:rsid w:val="1C8740AF"/>
    <w:rsid w:val="1CC8035B"/>
    <w:rsid w:val="1CC87832"/>
    <w:rsid w:val="1CFB5C64"/>
    <w:rsid w:val="1D203EBD"/>
    <w:rsid w:val="1D2456FA"/>
    <w:rsid w:val="1D35390A"/>
    <w:rsid w:val="1D55376B"/>
    <w:rsid w:val="1D754285"/>
    <w:rsid w:val="1D837E40"/>
    <w:rsid w:val="1DE6481A"/>
    <w:rsid w:val="1DFA440E"/>
    <w:rsid w:val="1E6A3BC1"/>
    <w:rsid w:val="1E7830B6"/>
    <w:rsid w:val="1ECA112E"/>
    <w:rsid w:val="1ECF6FA2"/>
    <w:rsid w:val="1F1116E2"/>
    <w:rsid w:val="1F174143"/>
    <w:rsid w:val="1F320A00"/>
    <w:rsid w:val="1F537AFF"/>
    <w:rsid w:val="1F691DD1"/>
    <w:rsid w:val="1FBB205A"/>
    <w:rsid w:val="1FCB4B6E"/>
    <w:rsid w:val="1FCD6465"/>
    <w:rsid w:val="1FCE27C7"/>
    <w:rsid w:val="1FD33742"/>
    <w:rsid w:val="201F725F"/>
    <w:rsid w:val="20562E08"/>
    <w:rsid w:val="20687BDC"/>
    <w:rsid w:val="20AA3AB6"/>
    <w:rsid w:val="20B43BF4"/>
    <w:rsid w:val="20BB6DE7"/>
    <w:rsid w:val="20C32609"/>
    <w:rsid w:val="20CB7ADB"/>
    <w:rsid w:val="20D56789"/>
    <w:rsid w:val="20DA07DA"/>
    <w:rsid w:val="20EF7729"/>
    <w:rsid w:val="211B1EB8"/>
    <w:rsid w:val="2128736E"/>
    <w:rsid w:val="21416141"/>
    <w:rsid w:val="215057A0"/>
    <w:rsid w:val="21884B23"/>
    <w:rsid w:val="21C17A83"/>
    <w:rsid w:val="22336D29"/>
    <w:rsid w:val="22752735"/>
    <w:rsid w:val="22BA2138"/>
    <w:rsid w:val="23195EF4"/>
    <w:rsid w:val="23273AA0"/>
    <w:rsid w:val="234A46AD"/>
    <w:rsid w:val="234D28E4"/>
    <w:rsid w:val="23502753"/>
    <w:rsid w:val="23502F95"/>
    <w:rsid w:val="239274B2"/>
    <w:rsid w:val="2411383B"/>
    <w:rsid w:val="242A7D49"/>
    <w:rsid w:val="24535AA9"/>
    <w:rsid w:val="24575732"/>
    <w:rsid w:val="2472248B"/>
    <w:rsid w:val="248A2E00"/>
    <w:rsid w:val="24924511"/>
    <w:rsid w:val="249461F5"/>
    <w:rsid w:val="24950786"/>
    <w:rsid w:val="24976F0C"/>
    <w:rsid w:val="24A4068D"/>
    <w:rsid w:val="24BA6CA5"/>
    <w:rsid w:val="24E54F65"/>
    <w:rsid w:val="24F424B3"/>
    <w:rsid w:val="24F44774"/>
    <w:rsid w:val="24FA5F1B"/>
    <w:rsid w:val="24FE69D4"/>
    <w:rsid w:val="250B4386"/>
    <w:rsid w:val="25896B10"/>
    <w:rsid w:val="25AC7E77"/>
    <w:rsid w:val="25B60586"/>
    <w:rsid w:val="25F476FA"/>
    <w:rsid w:val="26257768"/>
    <w:rsid w:val="264730F6"/>
    <w:rsid w:val="265E43BD"/>
    <w:rsid w:val="26774DC2"/>
    <w:rsid w:val="26832E3D"/>
    <w:rsid w:val="26886FCC"/>
    <w:rsid w:val="26CF00B5"/>
    <w:rsid w:val="26E45CFA"/>
    <w:rsid w:val="26F624AF"/>
    <w:rsid w:val="270E3428"/>
    <w:rsid w:val="272879CC"/>
    <w:rsid w:val="276F3647"/>
    <w:rsid w:val="27A31481"/>
    <w:rsid w:val="27AE1D45"/>
    <w:rsid w:val="27D3230C"/>
    <w:rsid w:val="27E61C7A"/>
    <w:rsid w:val="27EB1C38"/>
    <w:rsid w:val="280E3E03"/>
    <w:rsid w:val="2895436D"/>
    <w:rsid w:val="289E0EC2"/>
    <w:rsid w:val="28B23155"/>
    <w:rsid w:val="28D86E01"/>
    <w:rsid w:val="2921624C"/>
    <w:rsid w:val="29313529"/>
    <w:rsid w:val="29641A30"/>
    <w:rsid w:val="2984365D"/>
    <w:rsid w:val="29A31E7C"/>
    <w:rsid w:val="29A4510E"/>
    <w:rsid w:val="29D63342"/>
    <w:rsid w:val="29DA236C"/>
    <w:rsid w:val="2A7E7D38"/>
    <w:rsid w:val="2B03553E"/>
    <w:rsid w:val="2B152069"/>
    <w:rsid w:val="2B1B4DE0"/>
    <w:rsid w:val="2B1D1ACB"/>
    <w:rsid w:val="2BA15B91"/>
    <w:rsid w:val="2BAE2CA5"/>
    <w:rsid w:val="2BC648F5"/>
    <w:rsid w:val="2BDF311F"/>
    <w:rsid w:val="2BFF3461"/>
    <w:rsid w:val="2C041CC0"/>
    <w:rsid w:val="2C0E67D4"/>
    <w:rsid w:val="2C13657E"/>
    <w:rsid w:val="2C1B763A"/>
    <w:rsid w:val="2C1E2D2E"/>
    <w:rsid w:val="2C251EDC"/>
    <w:rsid w:val="2C571732"/>
    <w:rsid w:val="2CD0677F"/>
    <w:rsid w:val="2CF14314"/>
    <w:rsid w:val="2D0E69D1"/>
    <w:rsid w:val="2D2003AB"/>
    <w:rsid w:val="2D257A21"/>
    <w:rsid w:val="2D334C42"/>
    <w:rsid w:val="2D366477"/>
    <w:rsid w:val="2D523287"/>
    <w:rsid w:val="2D667E59"/>
    <w:rsid w:val="2D717E6D"/>
    <w:rsid w:val="2D727835"/>
    <w:rsid w:val="2D894D6D"/>
    <w:rsid w:val="2DA17722"/>
    <w:rsid w:val="2DA76A10"/>
    <w:rsid w:val="2DD9558A"/>
    <w:rsid w:val="2E0A031F"/>
    <w:rsid w:val="2E1E0DC1"/>
    <w:rsid w:val="2E234764"/>
    <w:rsid w:val="2E6329E7"/>
    <w:rsid w:val="2EC17201"/>
    <w:rsid w:val="2EF26547"/>
    <w:rsid w:val="2F4F4992"/>
    <w:rsid w:val="2F537910"/>
    <w:rsid w:val="2F5F74B0"/>
    <w:rsid w:val="2F726916"/>
    <w:rsid w:val="2F785545"/>
    <w:rsid w:val="2FC81585"/>
    <w:rsid w:val="2FFA7D8D"/>
    <w:rsid w:val="304B437C"/>
    <w:rsid w:val="305E6852"/>
    <w:rsid w:val="30746016"/>
    <w:rsid w:val="30F963F8"/>
    <w:rsid w:val="3165101D"/>
    <w:rsid w:val="31901D47"/>
    <w:rsid w:val="31946528"/>
    <w:rsid w:val="319D3BB4"/>
    <w:rsid w:val="31B73C2E"/>
    <w:rsid w:val="31BE0B2A"/>
    <w:rsid w:val="31DE5511"/>
    <w:rsid w:val="32504A95"/>
    <w:rsid w:val="32600C43"/>
    <w:rsid w:val="328D17B6"/>
    <w:rsid w:val="32941A4C"/>
    <w:rsid w:val="32AB7C2A"/>
    <w:rsid w:val="32CD2858"/>
    <w:rsid w:val="32E562E6"/>
    <w:rsid w:val="32E775B0"/>
    <w:rsid w:val="32F91C24"/>
    <w:rsid w:val="32FC0C48"/>
    <w:rsid w:val="33055156"/>
    <w:rsid w:val="33060321"/>
    <w:rsid w:val="330D7729"/>
    <w:rsid w:val="333A6EE3"/>
    <w:rsid w:val="337F7CDC"/>
    <w:rsid w:val="33A75ED1"/>
    <w:rsid w:val="33DE63CF"/>
    <w:rsid w:val="33E55620"/>
    <w:rsid w:val="345B202D"/>
    <w:rsid w:val="34685F25"/>
    <w:rsid w:val="348359C3"/>
    <w:rsid w:val="3496714B"/>
    <w:rsid w:val="34A952EF"/>
    <w:rsid w:val="34CC4BE4"/>
    <w:rsid w:val="3500271E"/>
    <w:rsid w:val="3532058A"/>
    <w:rsid w:val="354339AA"/>
    <w:rsid w:val="35744A77"/>
    <w:rsid w:val="35962310"/>
    <w:rsid w:val="35A277A1"/>
    <w:rsid w:val="35A97578"/>
    <w:rsid w:val="35B64C55"/>
    <w:rsid w:val="35D122BC"/>
    <w:rsid w:val="36277468"/>
    <w:rsid w:val="363C2E83"/>
    <w:rsid w:val="364E1CDC"/>
    <w:rsid w:val="368303FF"/>
    <w:rsid w:val="36AD52A0"/>
    <w:rsid w:val="36B45DFE"/>
    <w:rsid w:val="36F00D42"/>
    <w:rsid w:val="3714240A"/>
    <w:rsid w:val="37252D23"/>
    <w:rsid w:val="375A5412"/>
    <w:rsid w:val="375B45E0"/>
    <w:rsid w:val="37634F23"/>
    <w:rsid w:val="378C6D2B"/>
    <w:rsid w:val="37D37D2D"/>
    <w:rsid w:val="3811090C"/>
    <w:rsid w:val="38140D59"/>
    <w:rsid w:val="381C4734"/>
    <w:rsid w:val="38385A02"/>
    <w:rsid w:val="383E2963"/>
    <w:rsid w:val="387A1509"/>
    <w:rsid w:val="389F4E23"/>
    <w:rsid w:val="38BF557C"/>
    <w:rsid w:val="38C12E0D"/>
    <w:rsid w:val="38C146B5"/>
    <w:rsid w:val="38C17411"/>
    <w:rsid w:val="38E35DAC"/>
    <w:rsid w:val="38F83C1E"/>
    <w:rsid w:val="390D38EF"/>
    <w:rsid w:val="39324317"/>
    <w:rsid w:val="395F22C5"/>
    <w:rsid w:val="396B5D9B"/>
    <w:rsid w:val="39BF6175"/>
    <w:rsid w:val="39D73D9E"/>
    <w:rsid w:val="39F87A71"/>
    <w:rsid w:val="3A0465FF"/>
    <w:rsid w:val="3A4A5C50"/>
    <w:rsid w:val="3A4F1B9A"/>
    <w:rsid w:val="3A510DEC"/>
    <w:rsid w:val="3A625628"/>
    <w:rsid w:val="3A871257"/>
    <w:rsid w:val="3A947581"/>
    <w:rsid w:val="3AB4301A"/>
    <w:rsid w:val="3ACC7DFC"/>
    <w:rsid w:val="3AF73B46"/>
    <w:rsid w:val="3B0F773C"/>
    <w:rsid w:val="3B210BD0"/>
    <w:rsid w:val="3B3D135A"/>
    <w:rsid w:val="3BA27A62"/>
    <w:rsid w:val="3BF01AAE"/>
    <w:rsid w:val="3C256D78"/>
    <w:rsid w:val="3C2A74E2"/>
    <w:rsid w:val="3C4329CB"/>
    <w:rsid w:val="3C516628"/>
    <w:rsid w:val="3C9447D5"/>
    <w:rsid w:val="3CAC1E5D"/>
    <w:rsid w:val="3CF31C19"/>
    <w:rsid w:val="3D346738"/>
    <w:rsid w:val="3D465537"/>
    <w:rsid w:val="3D4E69B3"/>
    <w:rsid w:val="3D6D6E47"/>
    <w:rsid w:val="3DB20C2D"/>
    <w:rsid w:val="3DB372B5"/>
    <w:rsid w:val="3DC35FEB"/>
    <w:rsid w:val="3DC518BA"/>
    <w:rsid w:val="3DCC3379"/>
    <w:rsid w:val="3DDD5844"/>
    <w:rsid w:val="3DED1FB0"/>
    <w:rsid w:val="3DF72CB5"/>
    <w:rsid w:val="3E1865FD"/>
    <w:rsid w:val="3E1C65D4"/>
    <w:rsid w:val="3E1F43B5"/>
    <w:rsid w:val="3E292C07"/>
    <w:rsid w:val="3F024D14"/>
    <w:rsid w:val="3F036ECA"/>
    <w:rsid w:val="3F04687D"/>
    <w:rsid w:val="3F0A11AF"/>
    <w:rsid w:val="3F0B7C57"/>
    <w:rsid w:val="3F496027"/>
    <w:rsid w:val="3F4E4278"/>
    <w:rsid w:val="401864CF"/>
    <w:rsid w:val="403A5D36"/>
    <w:rsid w:val="40431499"/>
    <w:rsid w:val="40906037"/>
    <w:rsid w:val="40953AFD"/>
    <w:rsid w:val="40CD4816"/>
    <w:rsid w:val="40D00A0D"/>
    <w:rsid w:val="40F07373"/>
    <w:rsid w:val="410B0F06"/>
    <w:rsid w:val="41143CE9"/>
    <w:rsid w:val="412E5AB1"/>
    <w:rsid w:val="413C23E0"/>
    <w:rsid w:val="4171005B"/>
    <w:rsid w:val="41AC68DE"/>
    <w:rsid w:val="41FD79E7"/>
    <w:rsid w:val="420F1069"/>
    <w:rsid w:val="42275910"/>
    <w:rsid w:val="42855D9C"/>
    <w:rsid w:val="429530F5"/>
    <w:rsid w:val="429F23E4"/>
    <w:rsid w:val="42B6138A"/>
    <w:rsid w:val="42B96D73"/>
    <w:rsid w:val="433536D4"/>
    <w:rsid w:val="43353FCA"/>
    <w:rsid w:val="43A37A3C"/>
    <w:rsid w:val="44266FE2"/>
    <w:rsid w:val="44587BE7"/>
    <w:rsid w:val="445B61F1"/>
    <w:rsid w:val="44871AE2"/>
    <w:rsid w:val="44950B53"/>
    <w:rsid w:val="44C67C87"/>
    <w:rsid w:val="44F43F3F"/>
    <w:rsid w:val="44F61C4A"/>
    <w:rsid w:val="45166DCF"/>
    <w:rsid w:val="45294AAD"/>
    <w:rsid w:val="45371E93"/>
    <w:rsid w:val="453F1CBF"/>
    <w:rsid w:val="45A32796"/>
    <w:rsid w:val="45BC1908"/>
    <w:rsid w:val="4637136A"/>
    <w:rsid w:val="4649412B"/>
    <w:rsid w:val="46532665"/>
    <w:rsid w:val="4679611F"/>
    <w:rsid w:val="46BC2799"/>
    <w:rsid w:val="46DE0622"/>
    <w:rsid w:val="4738611F"/>
    <w:rsid w:val="477825C3"/>
    <w:rsid w:val="47A37247"/>
    <w:rsid w:val="47AD4C42"/>
    <w:rsid w:val="480E16F6"/>
    <w:rsid w:val="486A5B0F"/>
    <w:rsid w:val="487745C3"/>
    <w:rsid w:val="48843264"/>
    <w:rsid w:val="48C60F14"/>
    <w:rsid w:val="498B3525"/>
    <w:rsid w:val="4A847DCA"/>
    <w:rsid w:val="4A9209EF"/>
    <w:rsid w:val="4AC97987"/>
    <w:rsid w:val="4AE7297E"/>
    <w:rsid w:val="4B183C3C"/>
    <w:rsid w:val="4B25796A"/>
    <w:rsid w:val="4B6B6325"/>
    <w:rsid w:val="4B786F3B"/>
    <w:rsid w:val="4B816220"/>
    <w:rsid w:val="4B943D04"/>
    <w:rsid w:val="4BA6612A"/>
    <w:rsid w:val="4BAA4DD5"/>
    <w:rsid w:val="4BBE267A"/>
    <w:rsid w:val="4BBF2D54"/>
    <w:rsid w:val="4BE15E1F"/>
    <w:rsid w:val="4BE45AD5"/>
    <w:rsid w:val="4C382DDD"/>
    <w:rsid w:val="4C4C1985"/>
    <w:rsid w:val="4C5C69AF"/>
    <w:rsid w:val="4CA553A8"/>
    <w:rsid w:val="4CB94F75"/>
    <w:rsid w:val="4CC255EE"/>
    <w:rsid w:val="4CCA6D52"/>
    <w:rsid w:val="4D06126F"/>
    <w:rsid w:val="4D314BE9"/>
    <w:rsid w:val="4D5E0C17"/>
    <w:rsid w:val="4D74515D"/>
    <w:rsid w:val="4D8F4AB1"/>
    <w:rsid w:val="4DB26C9B"/>
    <w:rsid w:val="4DBC7BBA"/>
    <w:rsid w:val="4DD93F20"/>
    <w:rsid w:val="4DE52379"/>
    <w:rsid w:val="4E4B4450"/>
    <w:rsid w:val="4E7E569B"/>
    <w:rsid w:val="4E960751"/>
    <w:rsid w:val="4F054F74"/>
    <w:rsid w:val="4F0857B9"/>
    <w:rsid w:val="4F367330"/>
    <w:rsid w:val="4F514308"/>
    <w:rsid w:val="4F7954DB"/>
    <w:rsid w:val="4FA73EE5"/>
    <w:rsid w:val="4FBC278D"/>
    <w:rsid w:val="4FFA7642"/>
    <w:rsid w:val="502C7771"/>
    <w:rsid w:val="503B5209"/>
    <w:rsid w:val="505411BA"/>
    <w:rsid w:val="505741AE"/>
    <w:rsid w:val="505F1298"/>
    <w:rsid w:val="50666709"/>
    <w:rsid w:val="50B77F5A"/>
    <w:rsid w:val="50D21684"/>
    <w:rsid w:val="50ED3C00"/>
    <w:rsid w:val="510E522C"/>
    <w:rsid w:val="51436A87"/>
    <w:rsid w:val="51587930"/>
    <w:rsid w:val="51CF1F5B"/>
    <w:rsid w:val="51D759B0"/>
    <w:rsid w:val="51F1562E"/>
    <w:rsid w:val="520F4960"/>
    <w:rsid w:val="52191363"/>
    <w:rsid w:val="5241542E"/>
    <w:rsid w:val="5277142A"/>
    <w:rsid w:val="527D1D50"/>
    <w:rsid w:val="528A5B0D"/>
    <w:rsid w:val="52E61EB6"/>
    <w:rsid w:val="52FA0F40"/>
    <w:rsid w:val="530552BC"/>
    <w:rsid w:val="531B2213"/>
    <w:rsid w:val="531D1125"/>
    <w:rsid w:val="532408E3"/>
    <w:rsid w:val="53784A80"/>
    <w:rsid w:val="538F50E1"/>
    <w:rsid w:val="5390096A"/>
    <w:rsid w:val="53E37B60"/>
    <w:rsid w:val="53EA69D3"/>
    <w:rsid w:val="53EB11FC"/>
    <w:rsid w:val="540D70F0"/>
    <w:rsid w:val="542114E1"/>
    <w:rsid w:val="54783820"/>
    <w:rsid w:val="54A64F0E"/>
    <w:rsid w:val="54B25B45"/>
    <w:rsid w:val="54BC23C0"/>
    <w:rsid w:val="54BC6ED2"/>
    <w:rsid w:val="55247796"/>
    <w:rsid w:val="55256A84"/>
    <w:rsid w:val="553C6215"/>
    <w:rsid w:val="55424011"/>
    <w:rsid w:val="55504FDB"/>
    <w:rsid w:val="56053E13"/>
    <w:rsid w:val="561418E5"/>
    <w:rsid w:val="564427E9"/>
    <w:rsid w:val="5662385A"/>
    <w:rsid w:val="56A523D2"/>
    <w:rsid w:val="56B156DF"/>
    <w:rsid w:val="56CA3A34"/>
    <w:rsid w:val="570345F4"/>
    <w:rsid w:val="57257A31"/>
    <w:rsid w:val="572B20AD"/>
    <w:rsid w:val="57495C9A"/>
    <w:rsid w:val="5778218C"/>
    <w:rsid w:val="57815C2B"/>
    <w:rsid w:val="57AF29B6"/>
    <w:rsid w:val="57EF54CC"/>
    <w:rsid w:val="57F17FA1"/>
    <w:rsid w:val="57FE0CFC"/>
    <w:rsid w:val="58747ACE"/>
    <w:rsid w:val="587972EC"/>
    <w:rsid w:val="58AF0597"/>
    <w:rsid w:val="58C30995"/>
    <w:rsid w:val="58D645D3"/>
    <w:rsid w:val="59457AE0"/>
    <w:rsid w:val="599244F4"/>
    <w:rsid w:val="59AC3062"/>
    <w:rsid w:val="59F07CB0"/>
    <w:rsid w:val="5A494BBD"/>
    <w:rsid w:val="5A5A4311"/>
    <w:rsid w:val="5A8F525B"/>
    <w:rsid w:val="5AA07EDA"/>
    <w:rsid w:val="5ACB0BA0"/>
    <w:rsid w:val="5AF22D08"/>
    <w:rsid w:val="5AFF1FC3"/>
    <w:rsid w:val="5B506331"/>
    <w:rsid w:val="5B9208E8"/>
    <w:rsid w:val="5BB03DAB"/>
    <w:rsid w:val="5BC64A72"/>
    <w:rsid w:val="5C183B3A"/>
    <w:rsid w:val="5C2910DF"/>
    <w:rsid w:val="5C2B07F7"/>
    <w:rsid w:val="5C505730"/>
    <w:rsid w:val="5C7A58AF"/>
    <w:rsid w:val="5C9936BB"/>
    <w:rsid w:val="5CEF2177"/>
    <w:rsid w:val="5D0733FD"/>
    <w:rsid w:val="5D6A5932"/>
    <w:rsid w:val="5DAC7004"/>
    <w:rsid w:val="5DCC176B"/>
    <w:rsid w:val="5E151A14"/>
    <w:rsid w:val="5E1C5AC7"/>
    <w:rsid w:val="5E2A16D0"/>
    <w:rsid w:val="5E482960"/>
    <w:rsid w:val="5E4967B3"/>
    <w:rsid w:val="5E65656F"/>
    <w:rsid w:val="5E767CF7"/>
    <w:rsid w:val="5E842CA9"/>
    <w:rsid w:val="5E8C574A"/>
    <w:rsid w:val="5EE30DEB"/>
    <w:rsid w:val="5F0C1FB2"/>
    <w:rsid w:val="5F296615"/>
    <w:rsid w:val="5F497650"/>
    <w:rsid w:val="5F814354"/>
    <w:rsid w:val="5F8B7AF1"/>
    <w:rsid w:val="5F915260"/>
    <w:rsid w:val="5F9B39B8"/>
    <w:rsid w:val="5FB52591"/>
    <w:rsid w:val="5FDC55DE"/>
    <w:rsid w:val="5FFC6518"/>
    <w:rsid w:val="601A47CA"/>
    <w:rsid w:val="60295EBD"/>
    <w:rsid w:val="602E55F8"/>
    <w:rsid w:val="60607CC2"/>
    <w:rsid w:val="606C73FB"/>
    <w:rsid w:val="60A41B50"/>
    <w:rsid w:val="60A9564D"/>
    <w:rsid w:val="60B21C36"/>
    <w:rsid w:val="60C71255"/>
    <w:rsid w:val="60CF4982"/>
    <w:rsid w:val="60EA6A33"/>
    <w:rsid w:val="60F61AFE"/>
    <w:rsid w:val="60F72DE2"/>
    <w:rsid w:val="60FE588D"/>
    <w:rsid w:val="6121712B"/>
    <w:rsid w:val="615832E9"/>
    <w:rsid w:val="61616E8F"/>
    <w:rsid w:val="616F2B9B"/>
    <w:rsid w:val="61747EDE"/>
    <w:rsid w:val="61B2334E"/>
    <w:rsid w:val="61CF274E"/>
    <w:rsid w:val="6246748C"/>
    <w:rsid w:val="62483A2D"/>
    <w:rsid w:val="62503342"/>
    <w:rsid w:val="62890F2B"/>
    <w:rsid w:val="628F6B2D"/>
    <w:rsid w:val="62D4437F"/>
    <w:rsid w:val="62E5092A"/>
    <w:rsid w:val="632F6C38"/>
    <w:rsid w:val="63974373"/>
    <w:rsid w:val="63AD4415"/>
    <w:rsid w:val="63D63C2F"/>
    <w:rsid w:val="63FD42D8"/>
    <w:rsid w:val="6407585D"/>
    <w:rsid w:val="640D2F31"/>
    <w:rsid w:val="64281BA0"/>
    <w:rsid w:val="64342E22"/>
    <w:rsid w:val="644F2C9C"/>
    <w:rsid w:val="646736A6"/>
    <w:rsid w:val="649B2CE3"/>
    <w:rsid w:val="64CE7159"/>
    <w:rsid w:val="64D025F1"/>
    <w:rsid w:val="64FC70A9"/>
    <w:rsid w:val="650F7566"/>
    <w:rsid w:val="653D5DC5"/>
    <w:rsid w:val="65843250"/>
    <w:rsid w:val="65866822"/>
    <w:rsid w:val="659A2F3D"/>
    <w:rsid w:val="659B6663"/>
    <w:rsid w:val="65A51F79"/>
    <w:rsid w:val="65BF655B"/>
    <w:rsid w:val="65FB1BB3"/>
    <w:rsid w:val="662C22B7"/>
    <w:rsid w:val="66561204"/>
    <w:rsid w:val="666C2FBA"/>
    <w:rsid w:val="66864A48"/>
    <w:rsid w:val="66C00586"/>
    <w:rsid w:val="66CF4A42"/>
    <w:rsid w:val="67286D31"/>
    <w:rsid w:val="67286DC5"/>
    <w:rsid w:val="673640A4"/>
    <w:rsid w:val="675A3F71"/>
    <w:rsid w:val="67994128"/>
    <w:rsid w:val="67BE38F6"/>
    <w:rsid w:val="67DF6608"/>
    <w:rsid w:val="682225F9"/>
    <w:rsid w:val="6844783F"/>
    <w:rsid w:val="688C30DE"/>
    <w:rsid w:val="68CF5062"/>
    <w:rsid w:val="695E2976"/>
    <w:rsid w:val="697150D4"/>
    <w:rsid w:val="69775085"/>
    <w:rsid w:val="6981039D"/>
    <w:rsid w:val="69A5013B"/>
    <w:rsid w:val="69C3463D"/>
    <w:rsid w:val="69EF2A07"/>
    <w:rsid w:val="69F97EB1"/>
    <w:rsid w:val="6A3F37F6"/>
    <w:rsid w:val="6ADA3334"/>
    <w:rsid w:val="6AEC2F77"/>
    <w:rsid w:val="6B477218"/>
    <w:rsid w:val="6B8549DF"/>
    <w:rsid w:val="6BE72A9D"/>
    <w:rsid w:val="6BF354B0"/>
    <w:rsid w:val="6BFA08AE"/>
    <w:rsid w:val="6BFC5781"/>
    <w:rsid w:val="6C36547F"/>
    <w:rsid w:val="6C4E3684"/>
    <w:rsid w:val="6C5268D6"/>
    <w:rsid w:val="6C562CBA"/>
    <w:rsid w:val="6C852FED"/>
    <w:rsid w:val="6C90755C"/>
    <w:rsid w:val="6C974D65"/>
    <w:rsid w:val="6CA828F9"/>
    <w:rsid w:val="6CD9592C"/>
    <w:rsid w:val="6D944D30"/>
    <w:rsid w:val="6DAC39D6"/>
    <w:rsid w:val="6DC43F93"/>
    <w:rsid w:val="6DC468D8"/>
    <w:rsid w:val="6E05098B"/>
    <w:rsid w:val="6E164C01"/>
    <w:rsid w:val="6E1D151B"/>
    <w:rsid w:val="6E420BFB"/>
    <w:rsid w:val="6E7420BA"/>
    <w:rsid w:val="6E9B0E15"/>
    <w:rsid w:val="6EA5488D"/>
    <w:rsid w:val="6EE4002C"/>
    <w:rsid w:val="6F222596"/>
    <w:rsid w:val="6F262536"/>
    <w:rsid w:val="6F2B2EC1"/>
    <w:rsid w:val="6F3B4A7A"/>
    <w:rsid w:val="6FD36F4F"/>
    <w:rsid w:val="6FD96955"/>
    <w:rsid w:val="6FE512F7"/>
    <w:rsid w:val="6FF83388"/>
    <w:rsid w:val="70117CD5"/>
    <w:rsid w:val="70182440"/>
    <w:rsid w:val="70564A4A"/>
    <w:rsid w:val="706A017F"/>
    <w:rsid w:val="70AA16B9"/>
    <w:rsid w:val="70D912C2"/>
    <w:rsid w:val="70EC6470"/>
    <w:rsid w:val="710B772E"/>
    <w:rsid w:val="7181640D"/>
    <w:rsid w:val="71AC4552"/>
    <w:rsid w:val="71AE675D"/>
    <w:rsid w:val="720B3BF3"/>
    <w:rsid w:val="723D4C2E"/>
    <w:rsid w:val="72587B5E"/>
    <w:rsid w:val="72631298"/>
    <w:rsid w:val="72807985"/>
    <w:rsid w:val="72816596"/>
    <w:rsid w:val="729D2ACE"/>
    <w:rsid w:val="72D02D63"/>
    <w:rsid w:val="72E32875"/>
    <w:rsid w:val="7378089B"/>
    <w:rsid w:val="738D6A69"/>
    <w:rsid w:val="739629F8"/>
    <w:rsid w:val="739E0691"/>
    <w:rsid w:val="746C3495"/>
    <w:rsid w:val="746C669E"/>
    <w:rsid w:val="7481484B"/>
    <w:rsid w:val="748A4B2D"/>
    <w:rsid w:val="74962480"/>
    <w:rsid w:val="74E11E9F"/>
    <w:rsid w:val="74E778AD"/>
    <w:rsid w:val="74F11855"/>
    <w:rsid w:val="75026C3D"/>
    <w:rsid w:val="75074C76"/>
    <w:rsid w:val="751821A4"/>
    <w:rsid w:val="752375AE"/>
    <w:rsid w:val="7540506E"/>
    <w:rsid w:val="7568222E"/>
    <w:rsid w:val="7595510D"/>
    <w:rsid w:val="75C72C8D"/>
    <w:rsid w:val="75EF2718"/>
    <w:rsid w:val="75FC0883"/>
    <w:rsid w:val="75FE091F"/>
    <w:rsid w:val="761C2429"/>
    <w:rsid w:val="765A63E6"/>
    <w:rsid w:val="767C55C2"/>
    <w:rsid w:val="76871F4B"/>
    <w:rsid w:val="768D3197"/>
    <w:rsid w:val="76904B38"/>
    <w:rsid w:val="76A77B01"/>
    <w:rsid w:val="76A84BD2"/>
    <w:rsid w:val="76B56B86"/>
    <w:rsid w:val="76B94E46"/>
    <w:rsid w:val="76C47D3F"/>
    <w:rsid w:val="76E6561E"/>
    <w:rsid w:val="771D4685"/>
    <w:rsid w:val="772A22E6"/>
    <w:rsid w:val="77594ACE"/>
    <w:rsid w:val="777A3E93"/>
    <w:rsid w:val="77B1446B"/>
    <w:rsid w:val="781138E6"/>
    <w:rsid w:val="781E15B6"/>
    <w:rsid w:val="78B474A3"/>
    <w:rsid w:val="78BD7A30"/>
    <w:rsid w:val="78DA789B"/>
    <w:rsid w:val="78DB5410"/>
    <w:rsid w:val="794D1918"/>
    <w:rsid w:val="794E7530"/>
    <w:rsid w:val="79594BE5"/>
    <w:rsid w:val="79A165CC"/>
    <w:rsid w:val="79C042F8"/>
    <w:rsid w:val="7A0E658F"/>
    <w:rsid w:val="7A147F94"/>
    <w:rsid w:val="7A174F1F"/>
    <w:rsid w:val="7AB01FF5"/>
    <w:rsid w:val="7AC929D3"/>
    <w:rsid w:val="7ACC132C"/>
    <w:rsid w:val="7AD90436"/>
    <w:rsid w:val="7AFF0FAF"/>
    <w:rsid w:val="7B435266"/>
    <w:rsid w:val="7B437C3F"/>
    <w:rsid w:val="7B612D97"/>
    <w:rsid w:val="7B7D0F5B"/>
    <w:rsid w:val="7BA905B2"/>
    <w:rsid w:val="7C2C1E46"/>
    <w:rsid w:val="7C594759"/>
    <w:rsid w:val="7C5E6C6E"/>
    <w:rsid w:val="7C637967"/>
    <w:rsid w:val="7C7B5F55"/>
    <w:rsid w:val="7C8C3B47"/>
    <w:rsid w:val="7C957B30"/>
    <w:rsid w:val="7C9B077D"/>
    <w:rsid w:val="7CBF3BA4"/>
    <w:rsid w:val="7CE86885"/>
    <w:rsid w:val="7DD45677"/>
    <w:rsid w:val="7DE91C84"/>
    <w:rsid w:val="7DF94456"/>
    <w:rsid w:val="7E042E98"/>
    <w:rsid w:val="7E200B7D"/>
    <w:rsid w:val="7E2B3523"/>
    <w:rsid w:val="7E3C5210"/>
    <w:rsid w:val="7E6B790A"/>
    <w:rsid w:val="7E700B4D"/>
    <w:rsid w:val="7E80264C"/>
    <w:rsid w:val="7EA311EF"/>
    <w:rsid w:val="7EA91481"/>
    <w:rsid w:val="7F3B111E"/>
    <w:rsid w:val="7F7E6255"/>
    <w:rsid w:val="7FFA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Char2">
    <w:name w:val="标题 Char"/>
    <w:basedOn w:val="a0"/>
    <w:link w:val="a6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Char2">
    <w:name w:val="标题 Char"/>
    <w:basedOn w:val="a0"/>
    <w:link w:val="a6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CFEB66-22EE-4744-B3D9-88D7B0F8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5112</Words>
  <Characters>20012</Characters>
  <Application>Microsoft Office Word</Application>
  <DocSecurity>0</DocSecurity>
  <Lines>2858</Lines>
  <Paragraphs>2791</Paragraphs>
  <ScaleCrop>false</ScaleCrop>
  <Company>Hewlett-Packard Company</Company>
  <LinksUpToDate>false</LinksUpToDate>
  <CharactersWithSpaces>22333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Zhangkh</dc:creator>
  <cp:lastModifiedBy>张三</cp:lastModifiedBy>
  <cp:revision>671</cp:revision>
  <dcterms:created xsi:type="dcterms:W3CDTF">2014-10-29T12:08:00Z</dcterms:created>
  <dcterms:modified xsi:type="dcterms:W3CDTF">2019-04-02T06:14:00Z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