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6D3" w:rsidRDefault="00152D94">
      <w:r>
        <w:rPr>
          <w:rFonts w:hint="eastAsia"/>
        </w:rPr>
        <w:t>一行</w:t>
      </w:r>
      <w:r w:rsidR="00E21C5B">
        <w:rPr>
          <w:rFonts w:hint="eastAsia"/>
        </w:rPr>
        <w:t>信息</w:t>
      </w:r>
      <w:r w:rsidR="00D72E7B">
        <w:rPr>
          <w:rFonts w:hint="eastAsia"/>
        </w:rPr>
        <w:t>11</w:t>
      </w:r>
      <w:r w:rsidR="00435624">
        <w:rPr>
          <w:rFonts w:hint="eastAsia"/>
        </w:rPr>
        <w:t>122</w:t>
      </w:r>
    </w:p>
    <w:p w:rsidR="00152D94" w:rsidRDefault="00FE3B85">
      <w:ins w:id="0" w:author="yubin" w:date="2019-12-10T15:05:00Z">
        <w:r>
          <w:rPr>
            <w:rFonts w:hint="eastAsia"/>
          </w:rPr>
          <w:t>第一次添加</w:t>
        </w:r>
      </w:ins>
      <w:bookmarkStart w:id="1" w:name="_GoBack"/>
      <w:bookmarkEnd w:id="1"/>
    </w:p>
    <w:sectPr w:rsidR="00152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B85" w:rsidRDefault="00FE3B85" w:rsidP="00FE3B85">
      <w:r>
        <w:separator/>
      </w:r>
    </w:p>
  </w:endnote>
  <w:endnote w:type="continuationSeparator" w:id="0">
    <w:p w:rsidR="00FE3B85" w:rsidRDefault="00FE3B85" w:rsidP="00FE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B85" w:rsidRDefault="00FE3B85" w:rsidP="00FE3B85">
      <w:r>
        <w:separator/>
      </w:r>
    </w:p>
  </w:footnote>
  <w:footnote w:type="continuationSeparator" w:id="0">
    <w:p w:rsidR="00FE3B85" w:rsidRDefault="00FE3B85" w:rsidP="00FE3B8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bin">
    <w15:presenceInfo w15:providerId="None" w15:userId="yub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43"/>
    <w:rsid w:val="001516D3"/>
    <w:rsid w:val="00152D94"/>
    <w:rsid w:val="00435624"/>
    <w:rsid w:val="004C6943"/>
    <w:rsid w:val="00D72E7B"/>
    <w:rsid w:val="00E21C5B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14026-36E6-46E9-BCDC-42D16071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11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yubin</cp:lastModifiedBy>
  <cp:revision>6</cp:revision>
  <dcterms:created xsi:type="dcterms:W3CDTF">2019-12-10T06:59:00Z</dcterms:created>
  <dcterms:modified xsi:type="dcterms:W3CDTF">2019-12-10T07:06:00Z</dcterms:modified>
</cp:coreProperties>
</file>