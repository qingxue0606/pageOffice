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249" w:rsidRPr="00931283" w:rsidRDefault="00023ED6">
      <w:pPr>
        <w:spacing w:line="480" w:lineRule="exact"/>
        <w:ind w:firstLineChars="0" w:firstLine="0"/>
        <w:jc w:val="center"/>
        <w:rPr>
          <w:rFonts w:asciiTheme="minorEastAsia" w:eastAsiaTheme="minorEastAsia" w:hAnsiTheme="minorEastAsia"/>
          <w:b/>
          <w:rPrChange w:id="0" w:author="余剑" w:date="2020-08-14T16:31:00Z">
            <w:rPr>
              <w:b/>
              <w:sz w:val="36"/>
              <w:szCs w:val="36"/>
            </w:rPr>
          </w:rPrChange>
        </w:rPr>
        <w:pPrChange w:id="1" w:author="余剑" w:date="2020-08-14T16:31:00Z">
          <w:pPr>
            <w:ind w:firstLineChars="0" w:firstLine="0"/>
            <w:jc w:val="center"/>
          </w:pPr>
        </w:pPrChange>
      </w:pPr>
      <w:bookmarkStart w:id="2" w:name="_GoBack"/>
      <w:bookmarkEnd w:id="2"/>
      <w:r w:rsidRPr="00931283">
        <w:rPr>
          <w:rFonts w:asciiTheme="minorEastAsia" w:eastAsiaTheme="minorEastAsia" w:hAnsiTheme="minorEastAsia" w:hint="eastAsia"/>
          <w:b/>
          <w:rPrChange w:id="3" w:author="余剑" w:date="2020-08-14T16:31:00Z">
            <w:rPr>
              <w:rFonts w:hint="eastAsia"/>
              <w:b/>
              <w:sz w:val="36"/>
              <w:szCs w:val="36"/>
            </w:rPr>
          </w:rPrChange>
        </w:rPr>
        <w:t>生态</w:t>
      </w:r>
      <w:r w:rsidR="00445155" w:rsidRPr="00931283">
        <w:rPr>
          <w:rFonts w:asciiTheme="minorEastAsia" w:eastAsiaTheme="minorEastAsia" w:hAnsiTheme="minorEastAsia" w:hint="eastAsia"/>
          <w:b/>
          <w:rPrChange w:id="4" w:author="余剑" w:date="2020-08-14T16:31:00Z">
            <w:rPr>
              <w:rFonts w:hint="eastAsia"/>
              <w:b/>
              <w:sz w:val="36"/>
              <w:szCs w:val="36"/>
            </w:rPr>
          </w:rPrChange>
        </w:rPr>
        <w:t>质量气象监测与评估服务</w:t>
      </w:r>
      <w:r w:rsidRPr="00931283">
        <w:rPr>
          <w:rFonts w:asciiTheme="minorEastAsia" w:eastAsiaTheme="minorEastAsia" w:hAnsiTheme="minorEastAsia" w:hint="eastAsia"/>
          <w:b/>
          <w:rPrChange w:id="5" w:author="余剑" w:date="2020-08-14T16:31:00Z">
            <w:rPr>
              <w:rFonts w:hint="eastAsia"/>
              <w:b/>
              <w:sz w:val="36"/>
              <w:szCs w:val="36"/>
            </w:rPr>
          </w:rPrChange>
        </w:rPr>
        <w:t>培训班</w:t>
      </w:r>
    </w:p>
    <w:p w:rsidR="00A048FB" w:rsidRPr="00931283" w:rsidRDefault="00F223CE">
      <w:pPr>
        <w:spacing w:line="480" w:lineRule="exact"/>
        <w:ind w:firstLineChars="0" w:firstLine="0"/>
        <w:jc w:val="center"/>
        <w:rPr>
          <w:rFonts w:asciiTheme="minorEastAsia" w:eastAsiaTheme="minorEastAsia" w:hAnsiTheme="minorEastAsia"/>
          <w:b/>
          <w:rPrChange w:id="6" w:author="余剑" w:date="2020-08-14T16:31:00Z">
            <w:rPr>
              <w:b/>
              <w:sz w:val="36"/>
              <w:szCs w:val="36"/>
            </w:rPr>
          </w:rPrChange>
        </w:rPr>
        <w:pPrChange w:id="7" w:author="余剑" w:date="2020-08-14T16:31:00Z">
          <w:pPr>
            <w:ind w:firstLineChars="0" w:firstLine="0"/>
            <w:jc w:val="center"/>
          </w:pPr>
        </w:pPrChange>
      </w:pPr>
      <w:r w:rsidRPr="00931283">
        <w:rPr>
          <w:rFonts w:asciiTheme="minorEastAsia" w:eastAsiaTheme="minorEastAsia" w:hAnsiTheme="minorEastAsia" w:hint="eastAsia"/>
          <w:b/>
          <w:rPrChange w:id="8" w:author="余剑" w:date="2020-08-14T16:31:00Z">
            <w:rPr>
              <w:rFonts w:hint="eastAsia"/>
              <w:b/>
              <w:sz w:val="36"/>
              <w:szCs w:val="36"/>
            </w:rPr>
          </w:rPrChange>
        </w:rPr>
        <w:t>教学计划</w:t>
      </w:r>
      <w:r w:rsidR="003E4F58" w:rsidRPr="00931283">
        <w:rPr>
          <w:rFonts w:asciiTheme="minorEastAsia" w:eastAsiaTheme="minorEastAsia" w:hAnsiTheme="minorEastAsia" w:hint="eastAsia"/>
          <w:b/>
          <w:rPrChange w:id="9" w:author="余剑" w:date="2020-08-14T16:31:00Z">
            <w:rPr>
              <w:rFonts w:hint="eastAsia"/>
              <w:b/>
              <w:sz w:val="36"/>
              <w:szCs w:val="36"/>
            </w:rPr>
          </w:rPrChange>
        </w:rPr>
        <w:t>编制说明</w:t>
      </w:r>
    </w:p>
    <w:p w:rsidR="00264249" w:rsidRPr="00931283" w:rsidRDefault="00264249">
      <w:pPr>
        <w:spacing w:line="480" w:lineRule="exact"/>
        <w:ind w:firstLine="473"/>
        <w:rPr>
          <w:rFonts w:asciiTheme="minorEastAsia" w:eastAsiaTheme="minorEastAsia" w:hAnsiTheme="minorEastAsia"/>
          <w:sz w:val="24"/>
          <w:szCs w:val="24"/>
          <w:rPrChange w:id="10" w:author="余剑" w:date="2020-08-14T16:31:00Z">
            <w:rPr/>
          </w:rPrChange>
        </w:rPr>
        <w:pPrChange w:id="11" w:author="余剑" w:date="2020-08-14T16:31:00Z">
          <w:pPr/>
        </w:pPrChange>
      </w:pPr>
    </w:p>
    <w:p w:rsidR="009E1767" w:rsidRPr="00931283" w:rsidRDefault="00EC0679">
      <w:pPr>
        <w:spacing w:line="480" w:lineRule="exact"/>
        <w:ind w:firstLine="473"/>
        <w:rPr>
          <w:rFonts w:asciiTheme="minorEastAsia" w:eastAsiaTheme="minorEastAsia" w:hAnsiTheme="minorEastAsia"/>
          <w:sz w:val="24"/>
          <w:szCs w:val="24"/>
          <w:rPrChange w:id="12" w:author="余剑" w:date="2020-08-14T16:31:00Z">
            <w:rPr/>
          </w:rPrChange>
        </w:rPr>
        <w:pPrChange w:id="13" w:author="余剑" w:date="2020-08-14T16:31:00Z">
          <w:pPr/>
        </w:pPrChange>
      </w:pPr>
      <w:r w:rsidRPr="00931283">
        <w:rPr>
          <w:rFonts w:asciiTheme="minorEastAsia" w:eastAsiaTheme="minorEastAsia" w:hAnsiTheme="minorEastAsia" w:hint="eastAsia"/>
          <w:sz w:val="24"/>
          <w:szCs w:val="24"/>
          <w:rPrChange w:id="14" w:author="余剑" w:date="2020-08-14T16:31:00Z">
            <w:rPr>
              <w:rFonts w:hint="eastAsia"/>
            </w:rPr>
          </w:rPrChange>
        </w:rPr>
        <w:t>为</w:t>
      </w:r>
      <w:r w:rsidR="00EA7147" w:rsidRPr="00931283">
        <w:rPr>
          <w:rFonts w:asciiTheme="minorEastAsia" w:eastAsiaTheme="minorEastAsia" w:hAnsiTheme="minorEastAsia" w:hint="eastAsia"/>
          <w:sz w:val="24"/>
          <w:szCs w:val="24"/>
          <w:rPrChange w:id="15" w:author="余剑" w:date="2020-08-14T16:31:00Z">
            <w:rPr>
              <w:rFonts w:hint="eastAsia"/>
            </w:rPr>
          </w:rPrChange>
        </w:rPr>
        <w:t>促进</w:t>
      </w:r>
      <w:r w:rsidR="00B80E44" w:rsidRPr="00931283">
        <w:rPr>
          <w:rFonts w:asciiTheme="minorEastAsia" w:eastAsiaTheme="minorEastAsia" w:hAnsiTheme="minorEastAsia" w:hint="eastAsia"/>
          <w:sz w:val="24"/>
          <w:szCs w:val="24"/>
          <w:rPrChange w:id="16" w:author="余剑" w:date="2020-08-14T16:31:00Z">
            <w:rPr>
              <w:rFonts w:hint="eastAsia"/>
            </w:rPr>
          </w:rPrChange>
        </w:rPr>
        <w:t>生态气象业务</w:t>
      </w:r>
      <w:r w:rsidR="00E16E64" w:rsidRPr="00931283">
        <w:rPr>
          <w:rFonts w:asciiTheme="minorEastAsia" w:eastAsiaTheme="minorEastAsia" w:hAnsiTheme="minorEastAsia" w:hint="eastAsia"/>
          <w:sz w:val="24"/>
          <w:szCs w:val="24"/>
          <w:rPrChange w:id="17" w:author="余剑" w:date="2020-08-14T16:31:00Z">
            <w:rPr>
              <w:rFonts w:hint="eastAsia"/>
            </w:rPr>
          </w:rPrChange>
        </w:rPr>
        <w:t>服务</w:t>
      </w:r>
      <w:r w:rsidR="00B80E44" w:rsidRPr="00931283">
        <w:rPr>
          <w:rFonts w:asciiTheme="minorEastAsia" w:eastAsiaTheme="minorEastAsia" w:hAnsiTheme="minorEastAsia" w:hint="eastAsia"/>
          <w:sz w:val="24"/>
          <w:szCs w:val="24"/>
          <w:rPrChange w:id="18" w:author="余剑" w:date="2020-08-14T16:31:00Z">
            <w:rPr>
              <w:rFonts w:hint="eastAsia"/>
            </w:rPr>
          </w:rPrChange>
        </w:rPr>
        <w:t>能力</w:t>
      </w:r>
      <w:r w:rsidR="00EA7147" w:rsidRPr="00931283">
        <w:rPr>
          <w:rFonts w:asciiTheme="minorEastAsia" w:eastAsiaTheme="minorEastAsia" w:hAnsiTheme="minorEastAsia" w:hint="eastAsia"/>
          <w:sz w:val="24"/>
          <w:szCs w:val="24"/>
          <w:rPrChange w:id="19" w:author="余剑" w:date="2020-08-14T16:31:00Z">
            <w:rPr>
              <w:rFonts w:hint="eastAsia"/>
            </w:rPr>
          </w:rPrChange>
        </w:rPr>
        <w:t>的提高</w:t>
      </w:r>
      <w:r w:rsidR="00514D32" w:rsidRPr="00931283">
        <w:rPr>
          <w:rFonts w:asciiTheme="minorEastAsia" w:eastAsiaTheme="minorEastAsia" w:hAnsiTheme="minorEastAsia" w:hint="eastAsia"/>
          <w:sz w:val="24"/>
          <w:szCs w:val="24"/>
          <w:rPrChange w:id="20" w:author="余剑" w:date="2020-08-14T16:31:00Z">
            <w:rPr>
              <w:rFonts w:hint="eastAsia"/>
            </w:rPr>
          </w:rPrChange>
        </w:rPr>
        <w:t>，</w:t>
      </w:r>
      <w:r w:rsidR="00B80E44" w:rsidRPr="00931283">
        <w:rPr>
          <w:rFonts w:asciiTheme="minorEastAsia" w:eastAsiaTheme="minorEastAsia" w:hAnsiTheme="minorEastAsia" w:hint="eastAsia"/>
          <w:sz w:val="24"/>
          <w:szCs w:val="24"/>
          <w:rPrChange w:id="21" w:author="余剑" w:date="2020-08-14T16:31:00Z">
            <w:rPr>
              <w:rFonts w:hint="eastAsia"/>
            </w:rPr>
          </w:rPrChange>
        </w:rPr>
        <w:t>提高</w:t>
      </w:r>
      <w:r w:rsidR="001B6E83" w:rsidRPr="00931283">
        <w:rPr>
          <w:rFonts w:asciiTheme="minorEastAsia" w:eastAsiaTheme="minorEastAsia" w:hAnsiTheme="minorEastAsia" w:hint="eastAsia"/>
          <w:sz w:val="24"/>
          <w:szCs w:val="24"/>
          <w:rPrChange w:id="22" w:author="余剑" w:date="2020-08-14T16:31:00Z">
            <w:rPr>
              <w:rFonts w:hint="eastAsia"/>
            </w:rPr>
          </w:rPrChange>
        </w:rPr>
        <w:t>国家级及</w:t>
      </w:r>
      <w:r w:rsidR="00B80E44" w:rsidRPr="00931283">
        <w:rPr>
          <w:rFonts w:asciiTheme="minorEastAsia" w:eastAsiaTheme="minorEastAsia" w:hAnsiTheme="minorEastAsia" w:hint="eastAsia"/>
          <w:sz w:val="24"/>
          <w:szCs w:val="24"/>
          <w:rPrChange w:id="23" w:author="余剑" w:date="2020-08-14T16:31:00Z">
            <w:rPr>
              <w:rFonts w:hint="eastAsia"/>
            </w:rPr>
          </w:rPrChange>
        </w:rPr>
        <w:t>省</w:t>
      </w:r>
      <w:r w:rsidR="001B6E83" w:rsidRPr="00931283">
        <w:rPr>
          <w:rFonts w:asciiTheme="minorEastAsia" w:eastAsiaTheme="minorEastAsia" w:hAnsiTheme="minorEastAsia" w:hint="eastAsia"/>
          <w:sz w:val="24"/>
          <w:szCs w:val="24"/>
          <w:rPrChange w:id="24" w:author="余剑" w:date="2020-08-14T16:31:00Z">
            <w:rPr>
              <w:rFonts w:hint="eastAsia"/>
            </w:rPr>
          </w:rPrChange>
        </w:rPr>
        <w:t>市</w:t>
      </w:r>
      <w:r w:rsidR="00B80E44" w:rsidRPr="00931283">
        <w:rPr>
          <w:rFonts w:asciiTheme="minorEastAsia" w:eastAsiaTheme="minorEastAsia" w:hAnsiTheme="minorEastAsia" w:hint="eastAsia"/>
          <w:sz w:val="24"/>
          <w:szCs w:val="24"/>
          <w:rPrChange w:id="25" w:author="余剑" w:date="2020-08-14T16:31:00Z">
            <w:rPr>
              <w:rFonts w:hint="eastAsia"/>
            </w:rPr>
          </w:rPrChange>
        </w:rPr>
        <w:t>级生态</w:t>
      </w:r>
      <w:r w:rsidR="00445155" w:rsidRPr="00931283">
        <w:rPr>
          <w:rFonts w:asciiTheme="minorEastAsia" w:eastAsiaTheme="minorEastAsia" w:hAnsiTheme="minorEastAsia" w:hint="eastAsia"/>
          <w:sz w:val="24"/>
          <w:szCs w:val="24"/>
          <w:rPrChange w:id="26" w:author="余剑" w:date="2020-08-14T16:31:00Z">
            <w:rPr>
              <w:rFonts w:hint="eastAsia"/>
            </w:rPr>
          </w:rPrChange>
        </w:rPr>
        <w:t>质量</w:t>
      </w:r>
      <w:r w:rsidR="00B80E44" w:rsidRPr="00931283">
        <w:rPr>
          <w:rFonts w:asciiTheme="minorEastAsia" w:eastAsiaTheme="minorEastAsia" w:hAnsiTheme="minorEastAsia" w:hint="eastAsia"/>
          <w:sz w:val="24"/>
          <w:szCs w:val="24"/>
          <w:rPrChange w:id="27" w:author="余剑" w:date="2020-08-14T16:31:00Z">
            <w:rPr>
              <w:rFonts w:hint="eastAsia"/>
            </w:rPr>
          </w:rPrChange>
        </w:rPr>
        <w:t>气象</w:t>
      </w:r>
      <w:r w:rsidR="00546B8E" w:rsidRPr="00931283">
        <w:rPr>
          <w:rFonts w:asciiTheme="minorEastAsia" w:eastAsiaTheme="minorEastAsia" w:hAnsiTheme="minorEastAsia" w:hint="eastAsia"/>
          <w:sz w:val="24"/>
          <w:szCs w:val="24"/>
          <w:rPrChange w:id="28" w:author="余剑" w:date="2020-08-14T16:31:00Z">
            <w:rPr>
              <w:rFonts w:hint="eastAsia"/>
            </w:rPr>
          </w:rPrChange>
        </w:rPr>
        <w:t>监测</w:t>
      </w:r>
      <w:r w:rsidR="00445155" w:rsidRPr="00931283">
        <w:rPr>
          <w:rFonts w:asciiTheme="minorEastAsia" w:eastAsiaTheme="minorEastAsia" w:hAnsiTheme="minorEastAsia" w:hint="eastAsia"/>
          <w:sz w:val="24"/>
          <w:szCs w:val="24"/>
          <w:rPrChange w:id="29" w:author="余剑" w:date="2020-08-14T16:31:00Z">
            <w:rPr>
              <w:rFonts w:hint="eastAsia"/>
            </w:rPr>
          </w:rPrChange>
        </w:rPr>
        <w:t>与</w:t>
      </w:r>
      <w:r w:rsidR="00B80E44" w:rsidRPr="00931283">
        <w:rPr>
          <w:rFonts w:asciiTheme="minorEastAsia" w:eastAsiaTheme="minorEastAsia" w:hAnsiTheme="minorEastAsia" w:hint="eastAsia"/>
          <w:sz w:val="24"/>
          <w:szCs w:val="24"/>
          <w:rPrChange w:id="30" w:author="余剑" w:date="2020-08-14T16:31:00Z">
            <w:rPr>
              <w:rFonts w:hint="eastAsia"/>
            </w:rPr>
          </w:rPrChange>
        </w:rPr>
        <w:t>评估服务水平，</w:t>
      </w:r>
      <w:r w:rsidR="0012231E" w:rsidRPr="00931283">
        <w:rPr>
          <w:rFonts w:asciiTheme="minorEastAsia" w:eastAsiaTheme="minorEastAsia" w:hAnsiTheme="minorEastAsia" w:hint="eastAsia"/>
          <w:sz w:val="24"/>
          <w:szCs w:val="24"/>
          <w:rPrChange w:id="31" w:author="余剑" w:date="2020-08-14T16:31:00Z">
            <w:rPr>
              <w:rFonts w:hint="eastAsia"/>
            </w:rPr>
          </w:rPrChange>
        </w:rPr>
        <w:t>依据</w:t>
      </w:r>
      <w:r w:rsidR="00E16E64" w:rsidRPr="00931283">
        <w:rPr>
          <w:rFonts w:asciiTheme="minorEastAsia" w:eastAsiaTheme="minorEastAsia" w:hAnsiTheme="minorEastAsia" w:hint="eastAsia"/>
          <w:sz w:val="24"/>
          <w:szCs w:val="24"/>
          <w:rPrChange w:id="32" w:author="余剑" w:date="2020-08-14T16:31:00Z">
            <w:rPr>
              <w:rFonts w:hint="eastAsia"/>
            </w:rPr>
          </w:rPrChange>
        </w:rPr>
        <w:t>《中国气象局关于印发</w:t>
      </w:r>
      <w:r w:rsidR="00E16E64" w:rsidRPr="00931283">
        <w:rPr>
          <w:rFonts w:asciiTheme="minorEastAsia" w:eastAsiaTheme="minorEastAsia" w:hAnsiTheme="minorEastAsia"/>
          <w:sz w:val="24"/>
          <w:szCs w:val="24"/>
          <w:rPrChange w:id="33" w:author="余剑" w:date="2020-08-14T16:31:00Z">
            <w:rPr/>
          </w:rPrChange>
        </w:rPr>
        <w:t>&lt;</w:t>
      </w:r>
      <w:r w:rsidR="00E16E64" w:rsidRPr="00931283">
        <w:rPr>
          <w:rFonts w:asciiTheme="minorEastAsia" w:eastAsiaTheme="minorEastAsia" w:hAnsiTheme="minorEastAsia" w:hint="eastAsia"/>
          <w:sz w:val="24"/>
          <w:szCs w:val="24"/>
          <w:rPrChange w:id="34" w:author="余剑" w:date="2020-08-14T16:31:00Z">
            <w:rPr>
              <w:rFonts w:hint="eastAsia"/>
            </w:rPr>
          </w:rPrChange>
        </w:rPr>
        <w:t>中国气象局2020年重点培训计划</w:t>
      </w:r>
      <w:r w:rsidR="00E16E64" w:rsidRPr="00931283">
        <w:rPr>
          <w:rFonts w:asciiTheme="minorEastAsia" w:eastAsiaTheme="minorEastAsia" w:hAnsiTheme="minorEastAsia"/>
          <w:sz w:val="24"/>
          <w:szCs w:val="24"/>
          <w:rPrChange w:id="35" w:author="余剑" w:date="2020-08-14T16:31:00Z">
            <w:rPr/>
          </w:rPrChange>
        </w:rPr>
        <w:t>&gt;</w:t>
      </w:r>
      <w:r w:rsidR="00E16E64" w:rsidRPr="00931283">
        <w:rPr>
          <w:rFonts w:asciiTheme="minorEastAsia" w:eastAsiaTheme="minorEastAsia" w:hAnsiTheme="minorEastAsia" w:hint="eastAsia"/>
          <w:sz w:val="24"/>
          <w:szCs w:val="24"/>
          <w:rPrChange w:id="36" w:author="余剑" w:date="2020-08-14T16:31:00Z">
            <w:rPr>
              <w:rFonts w:hint="eastAsia"/>
            </w:rPr>
          </w:rPrChange>
        </w:rPr>
        <w:t>的通知》(中气函〔2020〕54号)安排</w:t>
      </w:r>
      <w:r w:rsidR="0012231E" w:rsidRPr="00931283">
        <w:rPr>
          <w:rFonts w:asciiTheme="minorEastAsia" w:eastAsiaTheme="minorEastAsia" w:hAnsiTheme="minorEastAsia" w:hint="eastAsia"/>
          <w:sz w:val="24"/>
          <w:szCs w:val="24"/>
          <w:rPrChange w:id="37" w:author="余剑" w:date="2020-08-14T16:31:00Z">
            <w:rPr>
              <w:rFonts w:hint="eastAsia"/>
            </w:rPr>
          </w:rPrChange>
        </w:rPr>
        <w:t>，</w:t>
      </w:r>
      <w:r w:rsidR="00023ED6" w:rsidRPr="00931283">
        <w:rPr>
          <w:rFonts w:asciiTheme="minorEastAsia" w:eastAsiaTheme="minorEastAsia" w:hAnsiTheme="minorEastAsia" w:hint="eastAsia"/>
          <w:sz w:val="24"/>
          <w:szCs w:val="24"/>
          <w:rPrChange w:id="38" w:author="余剑" w:date="2020-08-14T16:31:00Z">
            <w:rPr>
              <w:rFonts w:hint="eastAsia"/>
            </w:rPr>
          </w:rPrChange>
        </w:rPr>
        <w:t>在山洪项目的支持下，</w:t>
      </w:r>
      <w:r w:rsidR="00B80E44" w:rsidRPr="00931283">
        <w:rPr>
          <w:rFonts w:asciiTheme="minorEastAsia" w:eastAsiaTheme="minorEastAsia" w:hAnsiTheme="minorEastAsia" w:hint="eastAsia"/>
          <w:sz w:val="24"/>
          <w:szCs w:val="24"/>
          <w:rPrChange w:id="39" w:author="余剑" w:date="2020-08-14T16:31:00Z">
            <w:rPr>
              <w:rFonts w:hint="eastAsia"/>
            </w:rPr>
          </w:rPrChange>
        </w:rPr>
        <w:t>干部学院</w:t>
      </w:r>
      <w:ins w:id="40" w:author="袁薇" w:date="2020-08-10T08:52:00Z">
        <w:r w:rsidR="0056484B" w:rsidRPr="00931283">
          <w:rPr>
            <w:rFonts w:asciiTheme="minorEastAsia" w:eastAsiaTheme="minorEastAsia" w:hAnsiTheme="minorEastAsia" w:hint="eastAsia"/>
            <w:sz w:val="24"/>
            <w:szCs w:val="24"/>
            <w:rPrChange w:id="41" w:author="余剑" w:date="2020-08-14T16:31:00Z">
              <w:rPr>
                <w:rFonts w:hint="eastAsia"/>
              </w:rPr>
            </w:rPrChange>
          </w:rPr>
          <w:t>在减灾司相关单位的指导下，与业务单位充分沟通</w:t>
        </w:r>
      </w:ins>
      <w:ins w:id="42" w:author="袁薇" w:date="2020-08-10T08:53:00Z">
        <w:r w:rsidR="0056484B" w:rsidRPr="00931283">
          <w:rPr>
            <w:rFonts w:asciiTheme="minorEastAsia" w:eastAsiaTheme="minorEastAsia" w:hAnsiTheme="minorEastAsia" w:hint="eastAsia"/>
            <w:sz w:val="24"/>
            <w:szCs w:val="24"/>
            <w:rPrChange w:id="43" w:author="余剑" w:date="2020-08-14T16:31:00Z">
              <w:rPr>
                <w:rFonts w:hint="eastAsia"/>
              </w:rPr>
            </w:rPrChange>
          </w:rPr>
          <w:t>交流，对2020年</w:t>
        </w:r>
      </w:ins>
      <w:del w:id="44" w:author="袁薇" w:date="2020-08-10T08:53:00Z">
        <w:r w:rsidR="00445155" w:rsidRPr="00931283" w:rsidDel="0056484B">
          <w:rPr>
            <w:rFonts w:asciiTheme="minorEastAsia" w:eastAsiaTheme="minorEastAsia" w:hAnsiTheme="minorEastAsia" w:hint="eastAsia"/>
            <w:sz w:val="24"/>
            <w:szCs w:val="24"/>
            <w:rPrChange w:id="45" w:author="余剑" w:date="2020-08-14T16:31:00Z">
              <w:rPr>
                <w:rFonts w:hint="eastAsia"/>
              </w:rPr>
            </w:rPrChange>
          </w:rPr>
          <w:delText>新技术</w:delText>
        </w:r>
        <w:r w:rsidR="0012231E" w:rsidRPr="00931283" w:rsidDel="0056484B">
          <w:rPr>
            <w:rFonts w:asciiTheme="minorEastAsia" w:eastAsiaTheme="minorEastAsia" w:hAnsiTheme="minorEastAsia" w:hint="eastAsia"/>
            <w:sz w:val="24"/>
            <w:szCs w:val="24"/>
            <w:rPrChange w:id="46" w:author="余剑" w:date="2020-08-14T16:31:00Z">
              <w:rPr>
                <w:rFonts w:hint="eastAsia"/>
              </w:rPr>
            </w:rPrChange>
          </w:rPr>
          <w:delText>培训部</w:delText>
        </w:r>
        <w:r w:rsidR="00E16E64" w:rsidRPr="00931283" w:rsidDel="0056484B">
          <w:rPr>
            <w:rFonts w:asciiTheme="minorEastAsia" w:eastAsiaTheme="minorEastAsia" w:hAnsiTheme="minorEastAsia" w:hint="eastAsia"/>
            <w:sz w:val="24"/>
            <w:szCs w:val="24"/>
            <w:rPrChange w:id="47" w:author="余剑" w:date="2020-08-14T16:31:00Z">
              <w:rPr>
                <w:rFonts w:hint="eastAsia"/>
              </w:rPr>
            </w:rPrChange>
          </w:rPr>
          <w:delText>应用气象教研室</w:delText>
        </w:r>
        <w:r w:rsidR="00B80E44" w:rsidRPr="00931283" w:rsidDel="0056484B">
          <w:rPr>
            <w:rFonts w:asciiTheme="minorEastAsia" w:eastAsiaTheme="minorEastAsia" w:hAnsiTheme="minorEastAsia" w:hint="eastAsia"/>
            <w:sz w:val="24"/>
            <w:szCs w:val="24"/>
            <w:rPrChange w:id="48" w:author="余剑" w:date="2020-08-14T16:31:00Z">
              <w:rPr>
                <w:rFonts w:hint="eastAsia"/>
              </w:rPr>
            </w:rPrChange>
          </w:rPr>
          <w:delText>策划了</w:delText>
        </w:r>
      </w:del>
      <w:r w:rsidR="00023ED6" w:rsidRPr="00931283">
        <w:rPr>
          <w:rFonts w:asciiTheme="minorEastAsia" w:eastAsiaTheme="minorEastAsia" w:hAnsiTheme="minorEastAsia" w:hint="eastAsia"/>
          <w:sz w:val="24"/>
          <w:szCs w:val="24"/>
          <w:rPrChange w:id="49" w:author="余剑" w:date="2020-08-14T16:31:00Z">
            <w:rPr>
              <w:rFonts w:hint="eastAsia"/>
            </w:rPr>
          </w:rPrChange>
        </w:rPr>
        <w:t>生态</w:t>
      </w:r>
      <w:r w:rsidR="00445155" w:rsidRPr="00931283">
        <w:rPr>
          <w:rFonts w:asciiTheme="minorEastAsia" w:eastAsiaTheme="minorEastAsia" w:hAnsiTheme="minorEastAsia" w:hint="eastAsia"/>
          <w:sz w:val="24"/>
          <w:szCs w:val="24"/>
          <w:rPrChange w:id="50" w:author="余剑" w:date="2020-08-14T16:31:00Z">
            <w:rPr>
              <w:rFonts w:hint="eastAsia"/>
            </w:rPr>
          </w:rPrChange>
        </w:rPr>
        <w:t>质量</w:t>
      </w:r>
      <w:r w:rsidR="005A3180" w:rsidRPr="00931283">
        <w:rPr>
          <w:rFonts w:asciiTheme="minorEastAsia" w:eastAsiaTheme="minorEastAsia" w:hAnsiTheme="minorEastAsia" w:hint="eastAsia"/>
          <w:sz w:val="24"/>
          <w:szCs w:val="24"/>
          <w:rPrChange w:id="51" w:author="余剑" w:date="2020-08-14T16:31:00Z">
            <w:rPr>
              <w:rFonts w:hint="eastAsia"/>
            </w:rPr>
          </w:rPrChange>
        </w:rPr>
        <w:t>气象</w:t>
      </w:r>
      <w:r w:rsidR="00445155" w:rsidRPr="00931283">
        <w:rPr>
          <w:rFonts w:asciiTheme="minorEastAsia" w:eastAsiaTheme="minorEastAsia" w:hAnsiTheme="minorEastAsia" w:hint="eastAsia"/>
          <w:sz w:val="24"/>
          <w:szCs w:val="24"/>
          <w:rPrChange w:id="52" w:author="余剑" w:date="2020-08-14T16:31:00Z">
            <w:rPr>
              <w:rFonts w:hint="eastAsia"/>
            </w:rPr>
          </w:rPrChange>
        </w:rPr>
        <w:t>监测与评估</w:t>
      </w:r>
      <w:r w:rsidR="005A3180" w:rsidRPr="00931283">
        <w:rPr>
          <w:rFonts w:asciiTheme="minorEastAsia" w:eastAsiaTheme="minorEastAsia" w:hAnsiTheme="minorEastAsia" w:hint="eastAsia"/>
          <w:sz w:val="24"/>
          <w:szCs w:val="24"/>
          <w:rPrChange w:id="53" w:author="余剑" w:date="2020-08-14T16:31:00Z">
            <w:rPr>
              <w:rFonts w:hint="eastAsia"/>
            </w:rPr>
          </w:rPrChange>
        </w:rPr>
        <w:t>服务</w:t>
      </w:r>
      <w:r w:rsidR="00023ED6" w:rsidRPr="00931283">
        <w:rPr>
          <w:rFonts w:asciiTheme="minorEastAsia" w:eastAsiaTheme="minorEastAsia" w:hAnsiTheme="minorEastAsia" w:hint="eastAsia"/>
          <w:sz w:val="24"/>
          <w:szCs w:val="24"/>
          <w:rPrChange w:id="54" w:author="余剑" w:date="2020-08-14T16:31:00Z">
            <w:rPr>
              <w:rFonts w:hint="eastAsia"/>
            </w:rPr>
          </w:rPrChange>
        </w:rPr>
        <w:t>培训班</w:t>
      </w:r>
      <w:ins w:id="55" w:author="袁薇" w:date="2020-08-10T08:53:00Z">
        <w:r w:rsidR="0056484B" w:rsidRPr="00931283">
          <w:rPr>
            <w:rFonts w:asciiTheme="minorEastAsia" w:eastAsiaTheme="minorEastAsia" w:hAnsiTheme="minorEastAsia" w:hint="eastAsia"/>
            <w:sz w:val="24"/>
            <w:szCs w:val="24"/>
            <w:rPrChange w:id="56" w:author="余剑" w:date="2020-08-14T16:31:00Z">
              <w:rPr>
                <w:rFonts w:hint="eastAsia"/>
              </w:rPr>
            </w:rPrChange>
          </w:rPr>
          <w:t>进行了教学策划</w:t>
        </w:r>
      </w:ins>
      <w:r w:rsidR="00B80E44" w:rsidRPr="00931283">
        <w:rPr>
          <w:rFonts w:asciiTheme="minorEastAsia" w:eastAsiaTheme="minorEastAsia" w:hAnsiTheme="minorEastAsia" w:hint="eastAsia"/>
          <w:sz w:val="24"/>
          <w:szCs w:val="24"/>
          <w:rPrChange w:id="57" w:author="余剑" w:date="2020-08-14T16:31:00Z">
            <w:rPr>
              <w:rFonts w:hint="eastAsia"/>
            </w:rPr>
          </w:rPrChange>
        </w:rPr>
        <w:t>，</w:t>
      </w:r>
      <w:ins w:id="58" w:author="袁薇" w:date="2020-08-10T08:53:00Z">
        <w:r w:rsidR="0056484B" w:rsidRPr="00931283">
          <w:rPr>
            <w:rFonts w:asciiTheme="minorEastAsia" w:eastAsiaTheme="minorEastAsia" w:hAnsiTheme="minorEastAsia" w:hint="eastAsia"/>
            <w:sz w:val="24"/>
            <w:szCs w:val="24"/>
            <w:rPrChange w:id="59" w:author="余剑" w:date="2020-08-14T16:31:00Z">
              <w:rPr>
                <w:rFonts w:hint="eastAsia"/>
              </w:rPr>
            </w:rPrChange>
          </w:rPr>
          <w:t>并</w:t>
        </w:r>
      </w:ins>
      <w:r w:rsidR="009E1767" w:rsidRPr="00931283">
        <w:rPr>
          <w:rFonts w:asciiTheme="minorEastAsia" w:eastAsiaTheme="minorEastAsia" w:hAnsiTheme="minorEastAsia" w:hint="eastAsia"/>
          <w:sz w:val="24"/>
          <w:szCs w:val="24"/>
          <w:rPrChange w:id="60" w:author="余剑" w:date="2020-08-14T16:31:00Z">
            <w:rPr>
              <w:rFonts w:hint="eastAsia"/>
            </w:rPr>
          </w:rPrChange>
        </w:rPr>
        <w:t>编制了</w:t>
      </w:r>
      <w:r w:rsidR="00445155" w:rsidRPr="00931283">
        <w:rPr>
          <w:rFonts w:asciiTheme="minorEastAsia" w:eastAsiaTheme="minorEastAsia" w:hAnsiTheme="minorEastAsia" w:hint="eastAsia"/>
          <w:sz w:val="24"/>
          <w:szCs w:val="24"/>
          <w:rPrChange w:id="61" w:author="余剑" w:date="2020-08-14T16:31:00Z">
            <w:rPr>
              <w:rFonts w:hint="eastAsia"/>
            </w:rPr>
          </w:rPrChange>
        </w:rPr>
        <w:t>生态质量气象监测与评估</w:t>
      </w:r>
      <w:r w:rsidR="005A3180" w:rsidRPr="00931283">
        <w:rPr>
          <w:rFonts w:asciiTheme="minorEastAsia" w:eastAsiaTheme="minorEastAsia" w:hAnsiTheme="minorEastAsia" w:hint="eastAsia"/>
          <w:sz w:val="24"/>
          <w:szCs w:val="24"/>
          <w:rPrChange w:id="62" w:author="余剑" w:date="2020-08-14T16:31:00Z">
            <w:rPr>
              <w:rFonts w:hint="eastAsia"/>
            </w:rPr>
          </w:rPrChange>
        </w:rPr>
        <w:t>服务</w:t>
      </w:r>
      <w:r w:rsidR="00023ED6" w:rsidRPr="00931283">
        <w:rPr>
          <w:rFonts w:asciiTheme="minorEastAsia" w:eastAsiaTheme="minorEastAsia" w:hAnsiTheme="minorEastAsia" w:hint="eastAsia"/>
          <w:sz w:val="24"/>
          <w:szCs w:val="24"/>
          <w:rPrChange w:id="63" w:author="余剑" w:date="2020-08-14T16:31:00Z">
            <w:rPr>
              <w:rFonts w:hint="eastAsia"/>
            </w:rPr>
          </w:rPrChange>
        </w:rPr>
        <w:t>培训班</w:t>
      </w:r>
      <w:r w:rsidR="008B4833" w:rsidRPr="00931283">
        <w:rPr>
          <w:rFonts w:asciiTheme="minorEastAsia" w:eastAsiaTheme="minorEastAsia" w:hAnsiTheme="minorEastAsia" w:hint="eastAsia"/>
          <w:sz w:val="24"/>
          <w:szCs w:val="24"/>
          <w:rPrChange w:id="64" w:author="余剑" w:date="2020-08-14T16:31:00Z">
            <w:rPr>
              <w:rFonts w:hint="eastAsia"/>
            </w:rPr>
          </w:rPrChange>
        </w:rPr>
        <w:t>的</w:t>
      </w:r>
      <w:r w:rsidR="009E1767" w:rsidRPr="00931283">
        <w:rPr>
          <w:rFonts w:asciiTheme="minorEastAsia" w:eastAsiaTheme="minorEastAsia" w:hAnsiTheme="minorEastAsia" w:hint="eastAsia"/>
          <w:sz w:val="24"/>
          <w:szCs w:val="24"/>
          <w:rPrChange w:id="65" w:author="余剑" w:date="2020-08-14T16:31:00Z">
            <w:rPr>
              <w:rFonts w:hint="eastAsia"/>
            </w:rPr>
          </w:rPrChange>
        </w:rPr>
        <w:t>教学计划，现将教学计划编制的有关情况</w:t>
      </w:r>
      <w:r w:rsidR="00481A9B" w:rsidRPr="00931283">
        <w:rPr>
          <w:rFonts w:asciiTheme="minorEastAsia" w:eastAsiaTheme="minorEastAsia" w:hAnsiTheme="minorEastAsia" w:hint="eastAsia"/>
          <w:sz w:val="24"/>
          <w:szCs w:val="24"/>
          <w:rPrChange w:id="66" w:author="余剑" w:date="2020-08-14T16:31:00Z">
            <w:rPr>
              <w:rFonts w:hint="eastAsia"/>
            </w:rPr>
          </w:rPrChange>
        </w:rPr>
        <w:t>进行</w:t>
      </w:r>
      <w:r w:rsidR="009E1767" w:rsidRPr="00931283">
        <w:rPr>
          <w:rFonts w:asciiTheme="minorEastAsia" w:eastAsiaTheme="minorEastAsia" w:hAnsiTheme="minorEastAsia" w:hint="eastAsia"/>
          <w:sz w:val="24"/>
          <w:szCs w:val="24"/>
          <w:rPrChange w:id="67" w:author="余剑" w:date="2020-08-14T16:31:00Z">
            <w:rPr>
              <w:rFonts w:hint="eastAsia"/>
            </w:rPr>
          </w:rPrChange>
        </w:rPr>
        <w:t>说明。</w:t>
      </w:r>
    </w:p>
    <w:p w:rsidR="00EC0679" w:rsidRPr="00931283" w:rsidRDefault="00B80E44">
      <w:pPr>
        <w:pStyle w:val="1"/>
        <w:spacing w:line="480" w:lineRule="exact"/>
        <w:ind w:firstLine="475"/>
        <w:rPr>
          <w:rFonts w:asciiTheme="minorEastAsia" w:eastAsiaTheme="minorEastAsia" w:hAnsiTheme="minorEastAsia"/>
          <w:sz w:val="24"/>
          <w:szCs w:val="24"/>
          <w:rPrChange w:id="68" w:author="余剑" w:date="2020-08-14T16:31:00Z">
            <w:rPr/>
          </w:rPrChange>
        </w:rPr>
        <w:pPrChange w:id="69" w:author="余剑" w:date="2020-08-14T16:31:00Z">
          <w:pPr>
            <w:pStyle w:val="1"/>
          </w:pPr>
        </w:pPrChange>
      </w:pPr>
      <w:r w:rsidRPr="00931283">
        <w:rPr>
          <w:rFonts w:asciiTheme="minorEastAsia" w:eastAsiaTheme="minorEastAsia" w:hAnsiTheme="minorEastAsia" w:hint="eastAsia"/>
          <w:sz w:val="24"/>
          <w:szCs w:val="24"/>
          <w:rPrChange w:id="70" w:author="余剑" w:date="2020-08-14T16:31:00Z">
            <w:rPr>
              <w:rFonts w:hint="eastAsia"/>
            </w:rPr>
          </w:rPrChange>
        </w:rPr>
        <w:t>一、</w:t>
      </w:r>
      <w:r w:rsidR="00EC0679" w:rsidRPr="00931283">
        <w:rPr>
          <w:rFonts w:asciiTheme="minorEastAsia" w:eastAsiaTheme="minorEastAsia" w:hAnsiTheme="minorEastAsia" w:hint="eastAsia"/>
          <w:sz w:val="24"/>
          <w:szCs w:val="24"/>
          <w:rPrChange w:id="71" w:author="余剑" w:date="2020-08-14T16:31:00Z">
            <w:rPr>
              <w:rFonts w:hint="eastAsia"/>
            </w:rPr>
          </w:rPrChange>
        </w:rPr>
        <w:t>培训</w:t>
      </w:r>
      <w:r w:rsidRPr="00931283">
        <w:rPr>
          <w:rFonts w:asciiTheme="minorEastAsia" w:eastAsiaTheme="minorEastAsia" w:hAnsiTheme="minorEastAsia" w:hint="eastAsia"/>
          <w:sz w:val="24"/>
          <w:szCs w:val="24"/>
          <w:rPrChange w:id="72" w:author="余剑" w:date="2020-08-14T16:31:00Z">
            <w:rPr>
              <w:rFonts w:hint="eastAsia"/>
            </w:rPr>
          </w:rPrChange>
        </w:rPr>
        <w:t>意义</w:t>
      </w:r>
    </w:p>
    <w:p w:rsidR="00204A6E" w:rsidRPr="00931283" w:rsidRDefault="00204A6E">
      <w:pPr>
        <w:pStyle w:val="a3"/>
        <w:spacing w:line="480" w:lineRule="exact"/>
        <w:ind w:firstLine="480"/>
        <w:rPr>
          <w:rFonts w:asciiTheme="minorEastAsia" w:eastAsiaTheme="minorEastAsia" w:hAnsiTheme="minorEastAsia"/>
          <w:sz w:val="24"/>
          <w:szCs w:val="24"/>
          <w:rPrChange w:id="73" w:author="余剑" w:date="2020-08-14T16:31:00Z">
            <w:rPr/>
          </w:rPrChange>
        </w:rPr>
        <w:pPrChange w:id="74" w:author="余剑" w:date="2020-08-14T16:31:00Z">
          <w:pPr>
            <w:pStyle w:val="a3"/>
            <w:ind w:firstLine="560"/>
          </w:pPr>
        </w:pPrChange>
      </w:pPr>
      <w:r w:rsidRPr="00931283">
        <w:rPr>
          <w:rFonts w:asciiTheme="minorEastAsia" w:eastAsiaTheme="minorEastAsia" w:hAnsiTheme="minorEastAsia" w:hint="eastAsia"/>
          <w:sz w:val="24"/>
          <w:szCs w:val="24"/>
          <w:rPrChange w:id="75" w:author="余剑" w:date="2020-08-14T16:31:00Z">
            <w:rPr>
              <w:rFonts w:hint="eastAsia"/>
            </w:rPr>
          </w:rPrChange>
        </w:rPr>
        <w:t>生态文明建设事关中华民族永续辉煌，事关民族复兴大计，是中国特色社会主义事业“五位一体”总体布局的重要组成部分。近年来，党中央、国务院印发的《中共中央</w:t>
      </w:r>
      <w:r w:rsidRPr="00931283">
        <w:rPr>
          <w:rFonts w:asciiTheme="minorEastAsia" w:eastAsiaTheme="minorEastAsia" w:hAnsiTheme="minorEastAsia"/>
          <w:sz w:val="24"/>
          <w:szCs w:val="24"/>
          <w:rPrChange w:id="76" w:author="余剑" w:date="2020-08-14T16:31:00Z">
            <w:rPr/>
          </w:rPrChange>
        </w:rPr>
        <w:t xml:space="preserve"> </w:t>
      </w:r>
      <w:r w:rsidRPr="00931283">
        <w:rPr>
          <w:rFonts w:asciiTheme="minorEastAsia" w:eastAsiaTheme="minorEastAsia" w:hAnsiTheme="minorEastAsia" w:hint="eastAsia"/>
          <w:sz w:val="24"/>
          <w:szCs w:val="24"/>
          <w:rPrChange w:id="77" w:author="余剑" w:date="2020-08-14T16:31:00Z">
            <w:rPr>
              <w:rFonts w:hint="eastAsia"/>
            </w:rPr>
          </w:rPrChange>
        </w:rPr>
        <w:t>国务院关于生态文明体制改革总体方案》、《中共中央</w:t>
      </w:r>
      <w:r w:rsidRPr="00931283">
        <w:rPr>
          <w:rFonts w:asciiTheme="minorEastAsia" w:eastAsiaTheme="minorEastAsia" w:hAnsiTheme="minorEastAsia"/>
          <w:sz w:val="24"/>
          <w:szCs w:val="24"/>
          <w:rPrChange w:id="78" w:author="余剑" w:date="2020-08-14T16:31:00Z">
            <w:rPr/>
          </w:rPrChange>
        </w:rPr>
        <w:t xml:space="preserve"> </w:t>
      </w:r>
      <w:r w:rsidRPr="00931283">
        <w:rPr>
          <w:rFonts w:asciiTheme="minorEastAsia" w:eastAsiaTheme="minorEastAsia" w:hAnsiTheme="minorEastAsia" w:hint="eastAsia"/>
          <w:sz w:val="24"/>
          <w:szCs w:val="24"/>
          <w:rPrChange w:id="79" w:author="余剑" w:date="2020-08-14T16:31:00Z">
            <w:rPr>
              <w:rFonts w:hint="eastAsia"/>
            </w:rPr>
          </w:rPrChange>
        </w:rPr>
        <w:t>国务院关于加快推进生态文明建设的意见》等重要文件，对气象服务生态文明建设提出了新要求。</w:t>
      </w:r>
    </w:p>
    <w:p w:rsidR="00656A27" w:rsidRPr="00931283" w:rsidRDefault="00E16E64">
      <w:pPr>
        <w:pStyle w:val="a3"/>
        <w:spacing w:line="480" w:lineRule="exact"/>
        <w:ind w:firstLine="480"/>
        <w:rPr>
          <w:rFonts w:asciiTheme="minorEastAsia" w:eastAsiaTheme="minorEastAsia" w:hAnsiTheme="minorEastAsia"/>
          <w:sz w:val="24"/>
          <w:szCs w:val="24"/>
          <w:rPrChange w:id="80" w:author="余剑" w:date="2020-08-14T16:31:00Z">
            <w:rPr/>
          </w:rPrChange>
        </w:rPr>
        <w:pPrChange w:id="81" w:author="余剑" w:date="2020-08-14T16:31:00Z">
          <w:pPr>
            <w:pStyle w:val="a3"/>
            <w:ind w:firstLine="560"/>
          </w:pPr>
        </w:pPrChange>
      </w:pPr>
      <w:r w:rsidRPr="00931283">
        <w:rPr>
          <w:rFonts w:asciiTheme="minorEastAsia" w:eastAsiaTheme="minorEastAsia" w:hAnsiTheme="minorEastAsia" w:hint="eastAsia"/>
          <w:sz w:val="24"/>
          <w:szCs w:val="24"/>
          <w:rPrChange w:id="82" w:author="余剑" w:date="2020-08-14T16:31:00Z">
            <w:rPr>
              <w:rFonts w:hint="eastAsia"/>
            </w:rPr>
          </w:rPrChange>
        </w:rPr>
        <w:t>为全面贯彻党的十九大精神，</w:t>
      </w:r>
      <w:r w:rsidR="00204A6E" w:rsidRPr="00931283">
        <w:rPr>
          <w:rFonts w:asciiTheme="minorEastAsia" w:eastAsiaTheme="minorEastAsia" w:hAnsiTheme="minorEastAsia" w:hint="eastAsia"/>
          <w:sz w:val="24"/>
          <w:szCs w:val="24"/>
          <w:rPrChange w:id="83" w:author="余剑" w:date="2020-08-14T16:31:00Z">
            <w:rPr>
              <w:rFonts w:hint="eastAsia"/>
            </w:rPr>
          </w:rPrChange>
        </w:rPr>
        <w:t>贯彻落实习近平生态文明思想，</w:t>
      </w:r>
      <w:r w:rsidRPr="00931283">
        <w:rPr>
          <w:rFonts w:asciiTheme="minorEastAsia" w:eastAsiaTheme="minorEastAsia" w:hAnsiTheme="minorEastAsia" w:hint="eastAsia"/>
          <w:sz w:val="24"/>
          <w:szCs w:val="24"/>
          <w:rPrChange w:id="84" w:author="余剑" w:date="2020-08-14T16:31:00Z">
            <w:rPr>
              <w:rFonts w:hint="eastAsia"/>
            </w:rPr>
          </w:rPrChange>
        </w:rPr>
        <w:t>认真落实党中央、国务院关于推进生态文明建设的重大决策部署，指导气象部门统一思想，大力提升生态文明建设气象保障服务能力和水平，更好地履行气象部门职责，</w:t>
      </w:r>
      <w:r w:rsidR="00204A6E" w:rsidRPr="00931283">
        <w:rPr>
          <w:rFonts w:asciiTheme="minorEastAsia" w:eastAsiaTheme="minorEastAsia" w:hAnsiTheme="minorEastAsia"/>
          <w:sz w:val="24"/>
          <w:szCs w:val="24"/>
          <w:rPrChange w:id="85" w:author="余剑" w:date="2020-08-14T16:31:00Z">
            <w:rPr/>
          </w:rPrChange>
        </w:rPr>
        <w:t xml:space="preserve"> </w:t>
      </w:r>
      <w:r w:rsidR="00CF0DE1" w:rsidRPr="00931283">
        <w:rPr>
          <w:rFonts w:asciiTheme="minorEastAsia" w:eastAsiaTheme="minorEastAsia" w:hAnsiTheme="minorEastAsia" w:hint="eastAsia"/>
          <w:sz w:val="24"/>
          <w:szCs w:val="24"/>
          <w:rPrChange w:id="86" w:author="余剑" w:date="2020-08-14T16:31:00Z">
            <w:rPr>
              <w:rFonts w:hint="eastAsia"/>
            </w:rPr>
          </w:rPrChange>
        </w:rPr>
        <w:t>2017年12月，中国气象局印发《关于加强生态文明建设气象保</w:t>
      </w:r>
      <w:r w:rsidR="000B4DB2" w:rsidRPr="00931283">
        <w:rPr>
          <w:rFonts w:asciiTheme="minorEastAsia" w:eastAsiaTheme="minorEastAsia" w:hAnsiTheme="minorEastAsia" w:hint="eastAsia"/>
          <w:sz w:val="24"/>
          <w:szCs w:val="24"/>
          <w:rPrChange w:id="87" w:author="余剑" w:date="2020-08-14T16:31:00Z">
            <w:rPr>
              <w:rFonts w:hint="eastAsia"/>
            </w:rPr>
          </w:rPrChange>
        </w:rPr>
        <w:t>障服务工作</w:t>
      </w:r>
      <w:r w:rsidR="00CF0DE1" w:rsidRPr="00931283">
        <w:rPr>
          <w:rFonts w:asciiTheme="minorEastAsia" w:eastAsiaTheme="minorEastAsia" w:hAnsiTheme="minorEastAsia" w:hint="eastAsia"/>
          <w:sz w:val="24"/>
          <w:szCs w:val="24"/>
          <w:rPrChange w:id="88" w:author="余剑" w:date="2020-08-14T16:31:00Z">
            <w:rPr>
              <w:rFonts w:hint="eastAsia"/>
            </w:rPr>
          </w:rPrChange>
        </w:rPr>
        <w:t>的意见》，认真落实推进生态文明建设的重大决策部署，把生态文明建设气象保障服务作为重点工作不断推进。</w:t>
      </w:r>
    </w:p>
    <w:p w:rsidR="00CF0DE1" w:rsidRPr="00931283" w:rsidRDefault="00656A27">
      <w:pPr>
        <w:pStyle w:val="a3"/>
        <w:spacing w:line="480" w:lineRule="exact"/>
        <w:ind w:firstLine="480"/>
        <w:rPr>
          <w:rFonts w:asciiTheme="minorEastAsia" w:eastAsiaTheme="minorEastAsia" w:hAnsiTheme="minorEastAsia"/>
          <w:sz w:val="24"/>
          <w:szCs w:val="24"/>
          <w:rPrChange w:id="89" w:author="余剑" w:date="2020-08-14T16:31:00Z">
            <w:rPr/>
          </w:rPrChange>
        </w:rPr>
        <w:pPrChange w:id="90" w:author="余剑" w:date="2020-08-14T16:31:00Z">
          <w:pPr>
            <w:pStyle w:val="a3"/>
            <w:ind w:firstLine="560"/>
          </w:pPr>
        </w:pPrChange>
      </w:pPr>
      <w:r w:rsidRPr="00931283">
        <w:rPr>
          <w:rFonts w:asciiTheme="minorEastAsia" w:eastAsiaTheme="minorEastAsia" w:hAnsiTheme="minorEastAsia" w:hint="eastAsia"/>
          <w:sz w:val="24"/>
          <w:szCs w:val="24"/>
          <w:rPrChange w:id="91" w:author="余剑" w:date="2020-08-14T16:31:00Z">
            <w:rPr>
              <w:rFonts w:hint="eastAsia"/>
            </w:rPr>
          </w:rPrChange>
        </w:rPr>
        <w:t>在全国各地</w:t>
      </w:r>
      <w:r w:rsidR="00A94E13" w:rsidRPr="00931283">
        <w:rPr>
          <w:rFonts w:asciiTheme="minorEastAsia" w:eastAsiaTheme="minorEastAsia" w:hAnsiTheme="minorEastAsia" w:hint="eastAsia"/>
          <w:sz w:val="24"/>
          <w:szCs w:val="24"/>
          <w:rPrChange w:id="92" w:author="余剑" w:date="2020-08-14T16:31:00Z">
            <w:rPr>
              <w:rFonts w:hint="eastAsia"/>
            </w:rPr>
          </w:rPrChange>
        </w:rPr>
        <w:t>积极落实、</w:t>
      </w:r>
      <w:r w:rsidR="009E03DF" w:rsidRPr="00931283">
        <w:rPr>
          <w:rFonts w:asciiTheme="minorEastAsia" w:eastAsiaTheme="minorEastAsia" w:hAnsiTheme="minorEastAsia" w:hint="eastAsia"/>
          <w:sz w:val="24"/>
          <w:szCs w:val="24"/>
          <w:rPrChange w:id="93" w:author="余剑" w:date="2020-08-14T16:31:00Z">
            <w:rPr>
              <w:rFonts w:hint="eastAsia"/>
            </w:rPr>
          </w:rPrChange>
        </w:rPr>
        <w:t>全面推进生态文明建设的背景下，</w:t>
      </w:r>
      <w:r w:rsidR="00583654" w:rsidRPr="00931283">
        <w:rPr>
          <w:rFonts w:asciiTheme="minorEastAsia" w:eastAsiaTheme="minorEastAsia" w:hAnsiTheme="minorEastAsia" w:hint="eastAsia"/>
          <w:sz w:val="24"/>
          <w:szCs w:val="24"/>
          <w:rPrChange w:id="94" w:author="余剑" w:date="2020-08-14T16:31:00Z">
            <w:rPr>
              <w:rFonts w:hint="eastAsia"/>
            </w:rPr>
          </w:rPrChange>
        </w:rPr>
        <w:t>各地</w:t>
      </w:r>
      <w:r w:rsidR="009E03DF" w:rsidRPr="00931283">
        <w:rPr>
          <w:rFonts w:asciiTheme="minorEastAsia" w:eastAsiaTheme="minorEastAsia" w:hAnsiTheme="minorEastAsia" w:hint="eastAsia"/>
          <w:sz w:val="24"/>
          <w:szCs w:val="24"/>
          <w:rPrChange w:id="95" w:author="余剑" w:date="2020-08-14T16:31:00Z">
            <w:rPr>
              <w:rFonts w:hint="eastAsia"/>
            </w:rPr>
          </w:rPrChange>
        </w:rPr>
        <w:t>气象部门积极融入</w:t>
      </w:r>
      <w:r w:rsidR="00A94E13" w:rsidRPr="00931283">
        <w:rPr>
          <w:rFonts w:asciiTheme="minorEastAsia" w:eastAsiaTheme="minorEastAsia" w:hAnsiTheme="minorEastAsia" w:hint="eastAsia"/>
          <w:sz w:val="24"/>
          <w:szCs w:val="24"/>
          <w:rPrChange w:id="96" w:author="余剑" w:date="2020-08-14T16:31:00Z">
            <w:rPr>
              <w:rFonts w:hint="eastAsia"/>
            </w:rPr>
          </w:rPrChange>
        </w:rPr>
        <w:t>地方建设，快速推进生态气象业务</w:t>
      </w:r>
      <w:r w:rsidR="00204A6E" w:rsidRPr="00931283">
        <w:rPr>
          <w:rFonts w:asciiTheme="minorEastAsia" w:eastAsiaTheme="minorEastAsia" w:hAnsiTheme="minorEastAsia" w:hint="eastAsia"/>
          <w:sz w:val="24"/>
          <w:szCs w:val="24"/>
          <w:rPrChange w:id="97" w:author="余剑" w:date="2020-08-14T16:31:00Z">
            <w:rPr>
              <w:rFonts w:hint="eastAsia"/>
            </w:rPr>
          </w:rPrChange>
        </w:rPr>
        <w:t>和服务</w:t>
      </w:r>
      <w:r w:rsidR="00A94E13" w:rsidRPr="00931283">
        <w:rPr>
          <w:rFonts w:asciiTheme="minorEastAsia" w:eastAsiaTheme="minorEastAsia" w:hAnsiTheme="minorEastAsia" w:hint="eastAsia"/>
          <w:sz w:val="24"/>
          <w:szCs w:val="24"/>
          <w:rPrChange w:id="98" w:author="余剑" w:date="2020-08-14T16:31:00Z">
            <w:rPr>
              <w:rFonts w:hint="eastAsia"/>
            </w:rPr>
          </w:rPrChange>
        </w:rPr>
        <w:t>，</w:t>
      </w:r>
      <w:r w:rsidR="00D27D10" w:rsidRPr="00931283">
        <w:rPr>
          <w:rFonts w:asciiTheme="minorEastAsia" w:eastAsiaTheme="minorEastAsia" w:hAnsiTheme="minorEastAsia" w:hint="eastAsia"/>
          <w:sz w:val="24"/>
          <w:szCs w:val="24"/>
          <w:rPrChange w:id="99" w:author="余剑" w:date="2020-08-14T16:31:00Z">
            <w:rPr>
              <w:rFonts w:hint="eastAsia"/>
            </w:rPr>
          </w:rPrChange>
        </w:rPr>
        <w:t>探索研发生态气象技术</w:t>
      </w:r>
      <w:r w:rsidR="00583654" w:rsidRPr="00931283">
        <w:rPr>
          <w:rFonts w:asciiTheme="minorEastAsia" w:eastAsiaTheme="minorEastAsia" w:hAnsiTheme="minorEastAsia" w:hint="eastAsia"/>
          <w:sz w:val="24"/>
          <w:szCs w:val="24"/>
          <w:rPrChange w:id="100" w:author="余剑" w:date="2020-08-14T16:31:00Z">
            <w:rPr>
              <w:rFonts w:hint="eastAsia"/>
            </w:rPr>
          </w:rPrChange>
        </w:rPr>
        <w:t>。</w:t>
      </w:r>
      <w:r w:rsidR="00A94E13" w:rsidRPr="00931283">
        <w:rPr>
          <w:rFonts w:asciiTheme="minorEastAsia" w:eastAsiaTheme="minorEastAsia" w:hAnsiTheme="minorEastAsia" w:hint="eastAsia"/>
          <w:sz w:val="24"/>
          <w:szCs w:val="24"/>
          <w:rPrChange w:id="101" w:author="余剑" w:date="2020-08-14T16:31:00Z">
            <w:rPr>
              <w:rFonts w:hint="eastAsia"/>
            </w:rPr>
          </w:rPrChange>
        </w:rPr>
        <w:t>然而在新需求、新形势</w:t>
      </w:r>
      <w:r w:rsidR="00B6432E" w:rsidRPr="00931283">
        <w:rPr>
          <w:rFonts w:asciiTheme="minorEastAsia" w:eastAsiaTheme="minorEastAsia" w:hAnsiTheme="minorEastAsia" w:hint="eastAsia"/>
          <w:sz w:val="24"/>
          <w:szCs w:val="24"/>
          <w:rPrChange w:id="102" w:author="余剑" w:date="2020-08-14T16:31:00Z">
            <w:rPr>
              <w:rFonts w:hint="eastAsia"/>
            </w:rPr>
          </w:rPrChange>
        </w:rPr>
        <w:t>下</w:t>
      </w:r>
      <w:r w:rsidR="00A94E13" w:rsidRPr="00931283">
        <w:rPr>
          <w:rFonts w:asciiTheme="minorEastAsia" w:eastAsiaTheme="minorEastAsia" w:hAnsiTheme="minorEastAsia" w:hint="eastAsia"/>
          <w:sz w:val="24"/>
          <w:szCs w:val="24"/>
          <w:rPrChange w:id="103" w:author="余剑" w:date="2020-08-14T16:31:00Z">
            <w:rPr>
              <w:rFonts w:hint="eastAsia"/>
            </w:rPr>
          </w:rPrChange>
        </w:rPr>
        <w:t>，</w:t>
      </w:r>
      <w:r w:rsidR="00204A6E" w:rsidRPr="00931283">
        <w:rPr>
          <w:rFonts w:asciiTheme="minorEastAsia" w:eastAsiaTheme="minorEastAsia" w:hAnsiTheme="minorEastAsia" w:hint="eastAsia"/>
          <w:sz w:val="24"/>
          <w:szCs w:val="24"/>
          <w:rPrChange w:id="104" w:author="余剑" w:date="2020-08-14T16:31:00Z">
            <w:rPr>
              <w:rFonts w:hint="eastAsia"/>
            </w:rPr>
          </w:rPrChange>
        </w:rPr>
        <w:t>推进生态气象业务发展仍然艰巨</w:t>
      </w:r>
      <w:r w:rsidR="00A94E13" w:rsidRPr="00931283">
        <w:rPr>
          <w:rFonts w:asciiTheme="minorEastAsia" w:eastAsiaTheme="minorEastAsia" w:hAnsiTheme="minorEastAsia" w:hint="eastAsia"/>
          <w:sz w:val="24"/>
          <w:szCs w:val="24"/>
          <w:rPrChange w:id="105" w:author="余剑" w:date="2020-08-14T16:31:00Z">
            <w:rPr>
              <w:rFonts w:hint="eastAsia"/>
            </w:rPr>
          </w:rPrChange>
        </w:rPr>
        <w:t>，</w:t>
      </w:r>
      <w:r w:rsidR="00204A6E" w:rsidRPr="00931283">
        <w:rPr>
          <w:rFonts w:asciiTheme="minorEastAsia" w:eastAsiaTheme="minorEastAsia" w:hAnsiTheme="minorEastAsia" w:hint="eastAsia"/>
          <w:sz w:val="24"/>
          <w:szCs w:val="24"/>
          <w:rPrChange w:id="106" w:author="余剑" w:date="2020-08-14T16:31:00Z">
            <w:rPr>
              <w:rFonts w:hint="eastAsia"/>
            </w:rPr>
          </w:rPrChange>
        </w:rPr>
        <w:t>生态气象服务技术仍存在短板，产品体系还不够规范，</w:t>
      </w:r>
      <w:r w:rsidR="00A94E13" w:rsidRPr="00931283">
        <w:rPr>
          <w:rFonts w:asciiTheme="minorEastAsia" w:eastAsiaTheme="minorEastAsia" w:hAnsiTheme="minorEastAsia" w:hint="eastAsia"/>
          <w:sz w:val="24"/>
          <w:szCs w:val="24"/>
          <w:rPrChange w:id="107" w:author="余剑" w:date="2020-08-14T16:31:00Z">
            <w:rPr>
              <w:rFonts w:hint="eastAsia"/>
            </w:rPr>
          </w:rPrChange>
        </w:rPr>
        <w:t>无法满足</w:t>
      </w:r>
      <w:r w:rsidR="00204A6E" w:rsidRPr="00931283">
        <w:rPr>
          <w:rFonts w:asciiTheme="minorEastAsia" w:eastAsiaTheme="minorEastAsia" w:hAnsiTheme="minorEastAsia" w:hint="eastAsia"/>
          <w:sz w:val="24"/>
          <w:szCs w:val="24"/>
          <w:rPrChange w:id="108" w:author="余剑" w:date="2020-08-14T16:31:00Z">
            <w:rPr>
              <w:rFonts w:hint="eastAsia"/>
            </w:rPr>
          </w:rPrChange>
        </w:rPr>
        <w:t>各地</w:t>
      </w:r>
      <w:r w:rsidR="00A94E13" w:rsidRPr="00931283">
        <w:rPr>
          <w:rFonts w:asciiTheme="minorEastAsia" w:eastAsiaTheme="minorEastAsia" w:hAnsiTheme="minorEastAsia" w:hint="eastAsia"/>
          <w:sz w:val="24"/>
          <w:szCs w:val="24"/>
          <w:rPrChange w:id="109" w:author="余剑" w:date="2020-08-14T16:31:00Z">
            <w:rPr>
              <w:rFonts w:hint="eastAsia"/>
            </w:rPr>
          </w:rPrChange>
        </w:rPr>
        <w:t>对生态文明建设气象保障服务的需求。</w:t>
      </w:r>
      <w:r w:rsidR="00B6432E" w:rsidRPr="00931283">
        <w:rPr>
          <w:rFonts w:asciiTheme="minorEastAsia" w:eastAsiaTheme="minorEastAsia" w:hAnsiTheme="minorEastAsia" w:hint="eastAsia"/>
          <w:sz w:val="24"/>
          <w:szCs w:val="24"/>
          <w:rPrChange w:id="110" w:author="余剑" w:date="2020-08-14T16:31:00Z">
            <w:rPr>
              <w:rFonts w:hint="eastAsia"/>
            </w:rPr>
          </w:rPrChange>
        </w:rPr>
        <w:t>在</w:t>
      </w:r>
      <w:r w:rsidRPr="00931283">
        <w:rPr>
          <w:rFonts w:asciiTheme="minorEastAsia" w:eastAsiaTheme="minorEastAsia" w:hAnsiTheme="minorEastAsia" w:hint="eastAsia"/>
          <w:sz w:val="24"/>
          <w:szCs w:val="24"/>
          <w:rPrChange w:id="111" w:author="余剑" w:date="2020-08-14T16:31:00Z">
            <w:rPr>
              <w:rFonts w:hint="eastAsia"/>
            </w:rPr>
          </w:rPrChange>
        </w:rPr>
        <w:t>气象部门快速推进生态文明气象保障服务的背景下，</w:t>
      </w:r>
      <w:r w:rsidR="00CF0DE1" w:rsidRPr="00931283">
        <w:rPr>
          <w:rFonts w:asciiTheme="minorEastAsia" w:eastAsiaTheme="minorEastAsia" w:hAnsiTheme="minorEastAsia" w:hint="eastAsia"/>
          <w:sz w:val="24"/>
          <w:szCs w:val="24"/>
          <w:rPrChange w:id="112" w:author="余剑" w:date="2020-08-14T16:31:00Z">
            <w:rPr>
              <w:rFonts w:hint="eastAsia"/>
            </w:rPr>
          </w:rPrChange>
        </w:rPr>
        <w:t>迫切需要</w:t>
      </w:r>
      <w:r w:rsidR="00B6432E" w:rsidRPr="00931283">
        <w:rPr>
          <w:rFonts w:asciiTheme="minorEastAsia" w:eastAsiaTheme="minorEastAsia" w:hAnsiTheme="minorEastAsia" w:hint="eastAsia"/>
          <w:sz w:val="24"/>
          <w:szCs w:val="24"/>
          <w:rPrChange w:id="113" w:author="余剑" w:date="2020-08-14T16:31:00Z">
            <w:rPr>
              <w:rFonts w:hint="eastAsia"/>
            </w:rPr>
          </w:rPrChange>
        </w:rPr>
        <w:t>在</w:t>
      </w:r>
      <w:r w:rsidR="00CF0DE1" w:rsidRPr="00931283">
        <w:rPr>
          <w:rFonts w:asciiTheme="minorEastAsia" w:eastAsiaTheme="minorEastAsia" w:hAnsiTheme="minorEastAsia" w:hint="eastAsia"/>
          <w:sz w:val="24"/>
          <w:szCs w:val="24"/>
          <w:rPrChange w:id="114" w:author="余剑" w:date="2020-08-14T16:31:00Z">
            <w:rPr>
              <w:rFonts w:hint="eastAsia"/>
            </w:rPr>
          </w:rPrChange>
        </w:rPr>
        <w:t>全国层面提升气象部门生态文明建设气象保障服务的</w:t>
      </w:r>
      <w:r w:rsidR="00DE69A4" w:rsidRPr="00931283">
        <w:rPr>
          <w:rFonts w:asciiTheme="minorEastAsia" w:eastAsiaTheme="minorEastAsia" w:hAnsiTheme="minorEastAsia" w:hint="eastAsia"/>
          <w:sz w:val="24"/>
          <w:szCs w:val="24"/>
          <w:rPrChange w:id="115" w:author="余剑" w:date="2020-08-14T16:31:00Z">
            <w:rPr>
              <w:rFonts w:hint="eastAsia"/>
            </w:rPr>
          </w:rPrChange>
        </w:rPr>
        <w:t>业务技术能力</w:t>
      </w:r>
      <w:r w:rsidR="00CF0DE1" w:rsidRPr="00931283">
        <w:rPr>
          <w:rFonts w:asciiTheme="minorEastAsia" w:eastAsiaTheme="minorEastAsia" w:hAnsiTheme="minorEastAsia" w:hint="eastAsia"/>
          <w:sz w:val="24"/>
          <w:szCs w:val="24"/>
          <w:rPrChange w:id="116" w:author="余剑" w:date="2020-08-14T16:31:00Z">
            <w:rPr>
              <w:rFonts w:hint="eastAsia"/>
            </w:rPr>
          </w:rPrChange>
        </w:rPr>
        <w:t>。</w:t>
      </w:r>
    </w:p>
    <w:p w:rsidR="005A21F5" w:rsidRPr="00931283" w:rsidRDefault="005A21F5">
      <w:pPr>
        <w:pStyle w:val="a3"/>
        <w:spacing w:line="480" w:lineRule="exact"/>
        <w:ind w:firstLine="480"/>
        <w:rPr>
          <w:rFonts w:asciiTheme="minorEastAsia" w:eastAsiaTheme="minorEastAsia" w:hAnsiTheme="minorEastAsia"/>
          <w:sz w:val="24"/>
          <w:szCs w:val="24"/>
          <w:rPrChange w:id="117" w:author="余剑" w:date="2020-08-14T16:31:00Z">
            <w:rPr/>
          </w:rPrChange>
        </w:rPr>
        <w:pPrChange w:id="118" w:author="余剑" w:date="2020-08-14T16:31:00Z">
          <w:pPr>
            <w:pStyle w:val="a3"/>
            <w:ind w:firstLine="560"/>
          </w:pPr>
        </w:pPrChange>
      </w:pPr>
      <w:r w:rsidRPr="00931283">
        <w:rPr>
          <w:rFonts w:asciiTheme="minorEastAsia" w:eastAsiaTheme="minorEastAsia" w:hAnsiTheme="minorEastAsia" w:hint="eastAsia"/>
          <w:sz w:val="24"/>
          <w:szCs w:val="24"/>
          <w:rPrChange w:id="119" w:author="余剑" w:date="2020-08-14T16:31:00Z">
            <w:rPr>
              <w:rFonts w:hint="eastAsia"/>
            </w:rPr>
          </w:rPrChange>
        </w:rPr>
        <w:t>目前，生态气象业务培训主要围绕</w:t>
      </w:r>
      <w:r w:rsidR="00445155" w:rsidRPr="00931283">
        <w:rPr>
          <w:rFonts w:asciiTheme="minorEastAsia" w:eastAsiaTheme="minorEastAsia" w:hAnsiTheme="minorEastAsia" w:hint="eastAsia"/>
          <w:sz w:val="24"/>
          <w:szCs w:val="24"/>
          <w:rPrChange w:id="120" w:author="余剑" w:date="2020-08-14T16:31:00Z">
            <w:rPr>
              <w:rFonts w:hint="eastAsia"/>
            </w:rPr>
          </w:rPrChange>
        </w:rPr>
        <w:t>气象</w:t>
      </w:r>
      <w:r w:rsidRPr="00931283">
        <w:rPr>
          <w:rFonts w:asciiTheme="minorEastAsia" w:eastAsiaTheme="minorEastAsia" w:hAnsiTheme="minorEastAsia" w:hint="eastAsia"/>
          <w:sz w:val="24"/>
          <w:szCs w:val="24"/>
          <w:rPrChange w:id="121" w:author="余剑" w:date="2020-08-14T16:31:00Z">
            <w:rPr>
              <w:rFonts w:hint="eastAsia"/>
            </w:rPr>
          </w:rPrChange>
        </w:rPr>
        <w:t>局相关精神和文件和各种工程项目的</w:t>
      </w:r>
      <w:r w:rsidRPr="00931283">
        <w:rPr>
          <w:rFonts w:asciiTheme="minorEastAsia" w:eastAsiaTheme="minorEastAsia" w:hAnsiTheme="minorEastAsia" w:hint="eastAsia"/>
          <w:sz w:val="24"/>
          <w:szCs w:val="24"/>
          <w:rPrChange w:id="122" w:author="余剑" w:date="2020-08-14T16:31:00Z">
            <w:rPr>
              <w:rFonts w:hint="eastAsia"/>
            </w:rPr>
          </w:rPrChange>
        </w:rPr>
        <w:lastRenderedPageBreak/>
        <w:t>重点专项培训。2017年，根据中国气象局减灾司的要求，干部学院开展了生态文明建设气象保障服务研讨班，针对国家层面生态文明建设战略部署、生态文明建设气象保障服务相关内容等专题进行研讨和经验交流。同年，中国气象局观测司下达了开展卫星资料在生态环境及灾害监测中的应用技术培训，主要针对各省从事生态、农业、灾害遥感的业务技术人员。2019年中国气象局下达了有关生态气象业务培训的两个重点培训班共三期，其中生态气象服务业务和技术培训班1期，卫星遥感应用系统培训班2期，主要针对的都是省（区、市）气象局生态业务技术及遥感应用业务人员。</w:t>
      </w:r>
    </w:p>
    <w:p w:rsidR="007D5398" w:rsidRPr="00931283" w:rsidRDefault="005A21F5">
      <w:pPr>
        <w:spacing w:line="480" w:lineRule="exact"/>
        <w:ind w:right="168" w:firstLine="473"/>
        <w:rPr>
          <w:rFonts w:asciiTheme="minorEastAsia" w:eastAsiaTheme="minorEastAsia" w:hAnsiTheme="minorEastAsia"/>
          <w:sz w:val="24"/>
          <w:szCs w:val="24"/>
          <w:rPrChange w:id="123" w:author="余剑" w:date="2020-08-14T16:31:00Z">
            <w:rPr/>
          </w:rPrChange>
        </w:rPr>
        <w:pPrChange w:id="124" w:author="余剑" w:date="2020-08-14T16:31:00Z">
          <w:pPr>
            <w:spacing w:line="360" w:lineRule="auto"/>
            <w:ind w:right="168"/>
          </w:pPr>
        </w:pPrChange>
      </w:pPr>
      <w:r w:rsidRPr="00931283">
        <w:rPr>
          <w:rFonts w:asciiTheme="minorEastAsia" w:eastAsiaTheme="minorEastAsia" w:hAnsiTheme="minorEastAsia" w:hint="eastAsia"/>
          <w:sz w:val="24"/>
          <w:szCs w:val="24"/>
          <w:rPrChange w:id="125" w:author="余剑" w:date="2020-08-14T16:31:00Z">
            <w:rPr>
              <w:rFonts w:hint="eastAsia"/>
            </w:rPr>
          </w:rPrChange>
        </w:rPr>
        <w:t>在前期举办的培训班基础上，</w:t>
      </w:r>
      <w:r w:rsidR="00015196" w:rsidRPr="00931283">
        <w:rPr>
          <w:rFonts w:asciiTheme="minorEastAsia" w:eastAsiaTheme="minorEastAsia" w:hAnsiTheme="minorEastAsia" w:hint="eastAsia"/>
          <w:sz w:val="24"/>
          <w:szCs w:val="24"/>
          <w:rPrChange w:id="126" w:author="余剑" w:date="2020-08-14T16:31:00Z">
            <w:rPr>
              <w:rFonts w:hint="eastAsia"/>
            </w:rPr>
          </w:rPrChange>
        </w:rPr>
        <w:t>为提高全国</w:t>
      </w:r>
      <w:r w:rsidR="00C91051" w:rsidRPr="00931283">
        <w:rPr>
          <w:rFonts w:asciiTheme="minorEastAsia" w:eastAsiaTheme="minorEastAsia" w:hAnsiTheme="minorEastAsia" w:hint="eastAsia"/>
          <w:sz w:val="24"/>
          <w:szCs w:val="24"/>
          <w:rPrChange w:id="127" w:author="余剑" w:date="2020-08-14T16:31:00Z">
            <w:rPr>
              <w:rFonts w:hint="eastAsia"/>
            </w:rPr>
          </w:rPrChange>
        </w:rPr>
        <w:t>生态文明建设气象保障服务的能力和水平</w:t>
      </w:r>
      <w:r w:rsidR="00015196" w:rsidRPr="00931283">
        <w:rPr>
          <w:rFonts w:asciiTheme="minorEastAsia" w:eastAsiaTheme="minorEastAsia" w:hAnsiTheme="minorEastAsia" w:hint="eastAsia"/>
          <w:sz w:val="24"/>
          <w:szCs w:val="24"/>
          <w:rPrChange w:id="128" w:author="余剑" w:date="2020-08-14T16:31:00Z">
            <w:rPr>
              <w:rFonts w:hint="eastAsia"/>
            </w:rPr>
          </w:rPrChange>
        </w:rPr>
        <w:t>，有必要针对</w:t>
      </w:r>
      <w:r w:rsidR="00445155" w:rsidRPr="00931283">
        <w:rPr>
          <w:rFonts w:asciiTheme="minorEastAsia" w:eastAsiaTheme="minorEastAsia" w:hAnsiTheme="minorEastAsia" w:hint="eastAsia"/>
          <w:sz w:val="24"/>
          <w:szCs w:val="24"/>
          <w:rPrChange w:id="129" w:author="余剑" w:date="2020-08-14T16:31:00Z">
            <w:rPr>
              <w:rFonts w:hint="eastAsia"/>
            </w:rPr>
          </w:rPrChange>
        </w:rPr>
        <w:t>生态质量气象监测与评估</w:t>
      </w:r>
      <w:r w:rsidR="00015196" w:rsidRPr="00931283">
        <w:rPr>
          <w:rFonts w:asciiTheme="minorEastAsia" w:eastAsiaTheme="minorEastAsia" w:hAnsiTheme="minorEastAsia" w:hint="eastAsia"/>
          <w:sz w:val="24"/>
          <w:szCs w:val="24"/>
          <w:rPrChange w:id="130" w:author="余剑" w:date="2020-08-14T16:31:00Z">
            <w:rPr>
              <w:rFonts w:hint="eastAsia"/>
            </w:rPr>
          </w:rPrChange>
        </w:rPr>
        <w:t>服务业务</w:t>
      </w:r>
      <w:r w:rsidR="00023ED6" w:rsidRPr="00931283">
        <w:rPr>
          <w:rFonts w:asciiTheme="minorEastAsia" w:eastAsiaTheme="minorEastAsia" w:hAnsiTheme="minorEastAsia" w:hint="eastAsia"/>
          <w:sz w:val="24"/>
          <w:szCs w:val="24"/>
          <w:rPrChange w:id="131" w:author="余剑" w:date="2020-08-14T16:31:00Z">
            <w:rPr>
              <w:rFonts w:hint="eastAsia"/>
            </w:rPr>
          </w:rPrChange>
        </w:rPr>
        <w:t>中的重点</w:t>
      </w:r>
      <w:r w:rsidR="00583654" w:rsidRPr="00931283">
        <w:rPr>
          <w:rFonts w:asciiTheme="minorEastAsia" w:eastAsiaTheme="minorEastAsia" w:hAnsiTheme="minorEastAsia" w:hint="eastAsia"/>
          <w:sz w:val="24"/>
          <w:szCs w:val="24"/>
          <w:rPrChange w:id="132" w:author="余剑" w:date="2020-08-14T16:31:00Z">
            <w:rPr>
              <w:rFonts w:hint="eastAsia"/>
            </w:rPr>
          </w:rPrChange>
        </w:rPr>
        <w:t>难点</w:t>
      </w:r>
      <w:r w:rsidR="00023ED6" w:rsidRPr="00931283">
        <w:rPr>
          <w:rFonts w:asciiTheme="minorEastAsia" w:eastAsiaTheme="minorEastAsia" w:hAnsiTheme="minorEastAsia" w:hint="eastAsia"/>
          <w:sz w:val="24"/>
          <w:szCs w:val="24"/>
          <w:rPrChange w:id="133" w:author="余剑" w:date="2020-08-14T16:31:00Z">
            <w:rPr>
              <w:rFonts w:hint="eastAsia"/>
            </w:rPr>
          </w:rPrChange>
        </w:rPr>
        <w:t>业务开展培训</w:t>
      </w:r>
      <w:r w:rsidR="005F376E" w:rsidRPr="00931283">
        <w:rPr>
          <w:rFonts w:asciiTheme="minorEastAsia" w:eastAsiaTheme="minorEastAsia" w:hAnsiTheme="minorEastAsia" w:hint="eastAsia"/>
          <w:sz w:val="24"/>
          <w:szCs w:val="24"/>
          <w:rPrChange w:id="134" w:author="余剑" w:date="2020-08-14T16:31:00Z">
            <w:rPr>
              <w:rFonts w:hint="eastAsia"/>
            </w:rPr>
          </w:rPrChange>
        </w:rPr>
        <w:t>。本期培训班，</w:t>
      </w:r>
      <w:r w:rsidR="00583654" w:rsidRPr="00931283">
        <w:rPr>
          <w:rFonts w:asciiTheme="minorEastAsia" w:eastAsiaTheme="minorEastAsia" w:hAnsiTheme="minorEastAsia" w:hint="eastAsia"/>
          <w:sz w:val="24"/>
          <w:szCs w:val="24"/>
          <w:rPrChange w:id="135" w:author="余剑" w:date="2020-08-14T16:31:00Z">
            <w:rPr>
              <w:rFonts w:hint="eastAsia"/>
            </w:rPr>
          </w:rPrChange>
        </w:rPr>
        <w:t>将</w:t>
      </w:r>
      <w:r w:rsidR="005F376E" w:rsidRPr="00931283">
        <w:rPr>
          <w:rFonts w:asciiTheme="minorEastAsia" w:eastAsiaTheme="minorEastAsia" w:hAnsiTheme="minorEastAsia" w:hint="eastAsia"/>
          <w:sz w:val="24"/>
          <w:szCs w:val="24"/>
          <w:rPrChange w:id="136" w:author="余剑" w:date="2020-08-14T16:31:00Z">
            <w:rPr>
              <w:rFonts w:hint="eastAsia"/>
            </w:rPr>
          </w:rPrChange>
        </w:rPr>
        <w:t>围绕</w:t>
      </w:r>
      <w:r w:rsidR="00445155" w:rsidRPr="00931283">
        <w:rPr>
          <w:rFonts w:asciiTheme="minorEastAsia" w:eastAsiaTheme="minorEastAsia" w:hAnsiTheme="minorEastAsia" w:hint="eastAsia"/>
          <w:sz w:val="24"/>
          <w:szCs w:val="24"/>
          <w:rPrChange w:id="137" w:author="余剑" w:date="2020-08-14T16:31:00Z">
            <w:rPr>
              <w:rFonts w:hint="eastAsia"/>
            </w:rPr>
          </w:rPrChange>
        </w:rPr>
        <w:t>生态质量气象监测和评估的业务现状和进展；陆地生态质量气象监测评价技术应用及今年发展；气象灾害监测评估预测服务技术应用及今年发展；六大重点生态功能区气象监测预测评估技术应用及发展</w:t>
      </w:r>
      <w:r w:rsidR="00483DF5" w:rsidRPr="00931283">
        <w:rPr>
          <w:rFonts w:asciiTheme="minorEastAsia" w:eastAsiaTheme="minorEastAsia" w:hAnsiTheme="minorEastAsia" w:hint="eastAsia"/>
          <w:sz w:val="24"/>
          <w:szCs w:val="24"/>
          <w:rPrChange w:id="138" w:author="余剑" w:date="2020-08-14T16:31:00Z">
            <w:rPr>
              <w:rFonts w:hint="eastAsia"/>
            </w:rPr>
          </w:rPrChange>
        </w:rPr>
        <w:t>等方面，</w:t>
      </w:r>
      <w:r w:rsidR="00015196" w:rsidRPr="00931283">
        <w:rPr>
          <w:rFonts w:asciiTheme="minorEastAsia" w:eastAsiaTheme="minorEastAsia" w:hAnsiTheme="minorEastAsia" w:hint="eastAsia"/>
          <w:sz w:val="24"/>
          <w:szCs w:val="24"/>
          <w:rPrChange w:id="139" w:author="余剑" w:date="2020-08-14T16:31:00Z">
            <w:rPr>
              <w:rFonts w:hint="eastAsia"/>
            </w:rPr>
          </w:rPrChange>
        </w:rPr>
        <w:t>对</w:t>
      </w:r>
      <w:r w:rsidR="00483DF5" w:rsidRPr="00931283">
        <w:rPr>
          <w:rFonts w:asciiTheme="minorEastAsia" w:eastAsiaTheme="minorEastAsia" w:hAnsiTheme="minorEastAsia" w:hint="eastAsia"/>
          <w:sz w:val="24"/>
          <w:szCs w:val="24"/>
          <w:rPrChange w:id="140" w:author="余剑" w:date="2020-08-14T16:31:00Z">
            <w:rPr>
              <w:rFonts w:hint="eastAsia"/>
            </w:rPr>
          </w:rPrChange>
        </w:rPr>
        <w:t>国家级和省市级气象系统和行业外部门从事生态气象服务的</w:t>
      </w:r>
      <w:r w:rsidR="00C91051" w:rsidRPr="00931283">
        <w:rPr>
          <w:rFonts w:asciiTheme="minorEastAsia" w:eastAsiaTheme="minorEastAsia" w:hAnsiTheme="minorEastAsia" w:hint="eastAsia"/>
          <w:sz w:val="24"/>
          <w:szCs w:val="24"/>
          <w:rPrChange w:id="141" w:author="余剑" w:date="2020-08-14T16:31:00Z">
            <w:rPr>
              <w:rFonts w:hint="eastAsia"/>
            </w:rPr>
          </w:rPrChange>
        </w:rPr>
        <w:t>骨干</w:t>
      </w:r>
      <w:r w:rsidR="00015196" w:rsidRPr="00931283">
        <w:rPr>
          <w:rFonts w:asciiTheme="minorEastAsia" w:eastAsiaTheme="minorEastAsia" w:hAnsiTheme="minorEastAsia" w:hint="eastAsia"/>
          <w:sz w:val="24"/>
          <w:szCs w:val="24"/>
          <w:rPrChange w:id="142" w:author="余剑" w:date="2020-08-14T16:31:00Z">
            <w:rPr>
              <w:rFonts w:hint="eastAsia"/>
            </w:rPr>
          </w:rPrChange>
        </w:rPr>
        <w:t>技术人员进行培训，</w:t>
      </w:r>
      <w:r w:rsidR="00583654" w:rsidRPr="00931283">
        <w:rPr>
          <w:rFonts w:asciiTheme="minorEastAsia" w:eastAsiaTheme="minorEastAsia" w:hAnsiTheme="minorEastAsia" w:hint="eastAsia"/>
          <w:sz w:val="24"/>
          <w:szCs w:val="24"/>
          <w:rPrChange w:id="143" w:author="余剑" w:date="2020-08-14T16:31:00Z">
            <w:rPr>
              <w:rFonts w:hint="eastAsia"/>
            </w:rPr>
          </w:rPrChange>
        </w:rPr>
        <w:t>全面</w:t>
      </w:r>
      <w:r w:rsidR="00015196" w:rsidRPr="00931283">
        <w:rPr>
          <w:rFonts w:asciiTheme="minorEastAsia" w:eastAsiaTheme="minorEastAsia" w:hAnsiTheme="minorEastAsia" w:hint="eastAsia"/>
          <w:sz w:val="24"/>
          <w:szCs w:val="24"/>
          <w:rPrChange w:id="144" w:author="余剑" w:date="2020-08-14T16:31:00Z">
            <w:rPr>
              <w:rFonts w:hint="eastAsia"/>
            </w:rPr>
          </w:rPrChange>
        </w:rPr>
        <w:t>提升生态文明建设气象保障服务</w:t>
      </w:r>
      <w:r w:rsidR="005F376E" w:rsidRPr="00931283">
        <w:rPr>
          <w:rFonts w:asciiTheme="minorEastAsia" w:eastAsiaTheme="minorEastAsia" w:hAnsiTheme="minorEastAsia" w:hint="eastAsia"/>
          <w:sz w:val="24"/>
          <w:szCs w:val="24"/>
          <w:rPrChange w:id="145" w:author="余剑" w:date="2020-08-14T16:31:00Z">
            <w:rPr>
              <w:rFonts w:hint="eastAsia"/>
            </w:rPr>
          </w:rPrChange>
        </w:rPr>
        <w:t>业务</w:t>
      </w:r>
      <w:r w:rsidR="00015196" w:rsidRPr="00931283">
        <w:rPr>
          <w:rFonts w:asciiTheme="minorEastAsia" w:eastAsiaTheme="minorEastAsia" w:hAnsiTheme="minorEastAsia" w:hint="eastAsia"/>
          <w:sz w:val="24"/>
          <w:szCs w:val="24"/>
          <w:rPrChange w:id="146" w:author="余剑" w:date="2020-08-14T16:31:00Z">
            <w:rPr>
              <w:rFonts w:hint="eastAsia"/>
            </w:rPr>
          </w:rPrChange>
        </w:rPr>
        <w:t>水平。</w:t>
      </w:r>
    </w:p>
    <w:p w:rsidR="00D754C5" w:rsidRPr="00931283" w:rsidRDefault="003B7A85">
      <w:pPr>
        <w:pStyle w:val="1"/>
        <w:spacing w:line="480" w:lineRule="exact"/>
        <w:ind w:firstLine="475"/>
        <w:rPr>
          <w:rFonts w:asciiTheme="minorEastAsia" w:eastAsiaTheme="minorEastAsia" w:hAnsiTheme="minorEastAsia"/>
          <w:sz w:val="24"/>
          <w:szCs w:val="24"/>
          <w:rPrChange w:id="147" w:author="余剑" w:date="2020-08-14T16:31:00Z">
            <w:rPr/>
          </w:rPrChange>
        </w:rPr>
        <w:pPrChange w:id="148" w:author="余剑" w:date="2020-08-14T16:31:00Z">
          <w:pPr>
            <w:pStyle w:val="1"/>
          </w:pPr>
        </w:pPrChange>
      </w:pPr>
      <w:r w:rsidRPr="00931283">
        <w:rPr>
          <w:rFonts w:asciiTheme="minorEastAsia" w:eastAsiaTheme="minorEastAsia" w:hAnsiTheme="minorEastAsia" w:hint="eastAsia"/>
          <w:sz w:val="24"/>
          <w:szCs w:val="24"/>
          <w:rPrChange w:id="149" w:author="余剑" w:date="2020-08-14T16:31:00Z">
            <w:rPr>
              <w:rFonts w:hint="eastAsia"/>
            </w:rPr>
          </w:rPrChange>
        </w:rPr>
        <w:t>二</w:t>
      </w:r>
      <w:r w:rsidR="00D754C5" w:rsidRPr="00931283">
        <w:rPr>
          <w:rFonts w:asciiTheme="minorEastAsia" w:eastAsiaTheme="minorEastAsia" w:hAnsiTheme="minorEastAsia" w:hint="eastAsia"/>
          <w:sz w:val="24"/>
          <w:szCs w:val="24"/>
          <w:rPrChange w:id="150" w:author="余剑" w:date="2020-08-14T16:31:00Z">
            <w:rPr>
              <w:rFonts w:hint="eastAsia"/>
            </w:rPr>
          </w:rPrChange>
        </w:rPr>
        <w:t>、编制过程</w:t>
      </w:r>
    </w:p>
    <w:p w:rsidR="004936F3" w:rsidRPr="00931283" w:rsidRDefault="00D754C5">
      <w:pPr>
        <w:spacing w:line="480" w:lineRule="exact"/>
        <w:ind w:firstLine="473"/>
        <w:rPr>
          <w:rFonts w:asciiTheme="minorEastAsia" w:eastAsiaTheme="minorEastAsia" w:hAnsiTheme="minorEastAsia"/>
          <w:sz w:val="24"/>
          <w:szCs w:val="24"/>
          <w:rPrChange w:id="151" w:author="余剑" w:date="2020-08-14T16:31:00Z">
            <w:rPr/>
          </w:rPrChange>
        </w:rPr>
        <w:pPrChange w:id="152" w:author="余剑" w:date="2020-08-14T16:31:00Z">
          <w:pPr/>
        </w:pPrChange>
      </w:pPr>
      <w:r w:rsidRPr="00931283">
        <w:rPr>
          <w:rFonts w:asciiTheme="minorEastAsia" w:eastAsiaTheme="minorEastAsia" w:hAnsiTheme="minorEastAsia" w:hint="eastAsia"/>
          <w:sz w:val="24"/>
          <w:szCs w:val="24"/>
          <w:rPrChange w:id="153" w:author="余剑" w:date="2020-08-14T16:31:00Z">
            <w:rPr>
              <w:rFonts w:hint="eastAsia"/>
            </w:rPr>
          </w:rPrChange>
        </w:rPr>
        <w:t>根据</w:t>
      </w:r>
      <w:r w:rsidR="00583654" w:rsidRPr="00931283">
        <w:rPr>
          <w:rFonts w:asciiTheme="minorEastAsia" w:eastAsiaTheme="minorEastAsia" w:hAnsiTheme="minorEastAsia" w:hint="eastAsia"/>
          <w:sz w:val="24"/>
          <w:szCs w:val="24"/>
          <w:rPrChange w:id="154" w:author="余剑" w:date="2020-08-14T16:31:00Z">
            <w:rPr>
              <w:rFonts w:hint="eastAsia"/>
            </w:rPr>
          </w:rPrChange>
        </w:rPr>
        <w:t>干部</w:t>
      </w:r>
      <w:r w:rsidRPr="00931283">
        <w:rPr>
          <w:rFonts w:asciiTheme="minorEastAsia" w:eastAsiaTheme="minorEastAsia" w:hAnsiTheme="minorEastAsia" w:hint="eastAsia"/>
          <w:sz w:val="24"/>
          <w:szCs w:val="24"/>
          <w:rPrChange w:id="155" w:author="余剑" w:date="2020-08-14T16:31:00Z">
            <w:rPr>
              <w:rFonts w:hint="eastAsia"/>
            </w:rPr>
          </w:rPrChange>
        </w:rPr>
        <w:t>学院工作部署，20</w:t>
      </w:r>
      <w:r w:rsidR="00023ED6" w:rsidRPr="00931283">
        <w:rPr>
          <w:rFonts w:asciiTheme="minorEastAsia" w:eastAsiaTheme="minorEastAsia" w:hAnsiTheme="minorEastAsia"/>
          <w:sz w:val="24"/>
          <w:szCs w:val="24"/>
          <w:rPrChange w:id="156" w:author="余剑" w:date="2020-08-14T16:31:00Z">
            <w:rPr/>
          </w:rPrChange>
        </w:rPr>
        <w:t>20</w:t>
      </w:r>
      <w:r w:rsidRPr="00931283">
        <w:rPr>
          <w:rFonts w:asciiTheme="minorEastAsia" w:eastAsiaTheme="minorEastAsia" w:hAnsiTheme="minorEastAsia" w:hint="eastAsia"/>
          <w:sz w:val="24"/>
          <w:szCs w:val="24"/>
          <w:rPrChange w:id="157" w:author="余剑" w:date="2020-08-14T16:31:00Z">
            <w:rPr>
              <w:rFonts w:hint="eastAsia"/>
            </w:rPr>
          </w:rPrChange>
        </w:rPr>
        <w:t>年</w:t>
      </w:r>
      <w:r w:rsidR="005F376E" w:rsidRPr="00931283">
        <w:rPr>
          <w:rFonts w:asciiTheme="minorEastAsia" w:eastAsiaTheme="minorEastAsia" w:hAnsiTheme="minorEastAsia"/>
          <w:sz w:val="24"/>
          <w:szCs w:val="24"/>
          <w:rPrChange w:id="158" w:author="余剑" w:date="2020-08-14T16:31:00Z">
            <w:rPr/>
          </w:rPrChange>
        </w:rPr>
        <w:t>2</w:t>
      </w:r>
      <w:r w:rsidRPr="00931283">
        <w:rPr>
          <w:rFonts w:asciiTheme="minorEastAsia" w:eastAsiaTheme="minorEastAsia" w:hAnsiTheme="minorEastAsia" w:hint="eastAsia"/>
          <w:sz w:val="24"/>
          <w:szCs w:val="24"/>
          <w:rPrChange w:id="159" w:author="余剑" w:date="2020-08-14T16:31:00Z">
            <w:rPr>
              <w:rFonts w:hint="eastAsia"/>
            </w:rPr>
          </w:rPrChange>
        </w:rPr>
        <w:t>月，</w:t>
      </w:r>
      <w:r w:rsidR="00A10712" w:rsidRPr="00931283">
        <w:rPr>
          <w:rFonts w:asciiTheme="minorEastAsia" w:eastAsiaTheme="minorEastAsia" w:hAnsiTheme="minorEastAsia" w:hint="eastAsia"/>
          <w:sz w:val="24"/>
          <w:szCs w:val="24"/>
          <w:rPrChange w:id="160" w:author="余剑" w:date="2020-08-14T16:31:00Z">
            <w:rPr>
              <w:rFonts w:hint="eastAsia"/>
            </w:rPr>
          </w:rPrChange>
        </w:rPr>
        <w:t>新技术培训</w:t>
      </w:r>
      <w:r w:rsidRPr="00931283">
        <w:rPr>
          <w:rFonts w:asciiTheme="minorEastAsia" w:eastAsiaTheme="minorEastAsia" w:hAnsiTheme="minorEastAsia" w:hint="eastAsia"/>
          <w:sz w:val="24"/>
          <w:szCs w:val="24"/>
          <w:rPrChange w:id="161" w:author="余剑" w:date="2020-08-14T16:31:00Z">
            <w:rPr>
              <w:rFonts w:hint="eastAsia"/>
            </w:rPr>
          </w:rPrChange>
        </w:rPr>
        <w:t>部</w:t>
      </w:r>
      <w:r w:rsidR="00A10712" w:rsidRPr="00931283">
        <w:rPr>
          <w:rFonts w:asciiTheme="minorEastAsia" w:eastAsiaTheme="minorEastAsia" w:hAnsiTheme="minorEastAsia" w:hint="eastAsia"/>
          <w:sz w:val="24"/>
          <w:szCs w:val="24"/>
          <w:rPrChange w:id="162" w:author="余剑" w:date="2020-08-14T16:31:00Z">
            <w:rPr>
              <w:rFonts w:hint="eastAsia"/>
            </w:rPr>
          </w:rPrChange>
        </w:rPr>
        <w:t>应用气象教研室</w:t>
      </w:r>
      <w:r w:rsidRPr="00931283">
        <w:rPr>
          <w:rFonts w:asciiTheme="minorEastAsia" w:eastAsiaTheme="minorEastAsia" w:hAnsiTheme="minorEastAsia" w:hint="eastAsia"/>
          <w:sz w:val="24"/>
          <w:szCs w:val="24"/>
          <w:rPrChange w:id="163" w:author="余剑" w:date="2020-08-14T16:31:00Z">
            <w:rPr>
              <w:rFonts w:hint="eastAsia"/>
            </w:rPr>
          </w:rPrChange>
        </w:rPr>
        <w:t>启动</w:t>
      </w:r>
      <w:r w:rsidR="001B6E83" w:rsidRPr="00931283">
        <w:rPr>
          <w:rFonts w:asciiTheme="minorEastAsia" w:eastAsiaTheme="minorEastAsia" w:hAnsiTheme="minorEastAsia" w:hint="eastAsia"/>
          <w:sz w:val="24"/>
          <w:szCs w:val="24"/>
          <w:rPrChange w:id="164" w:author="余剑" w:date="2020-08-14T16:31:00Z">
            <w:rPr>
              <w:rFonts w:hint="eastAsia"/>
            </w:rPr>
          </w:rPrChange>
        </w:rPr>
        <w:t>生态</w:t>
      </w:r>
      <w:r w:rsidR="00445155" w:rsidRPr="00931283">
        <w:rPr>
          <w:rFonts w:asciiTheme="minorEastAsia" w:eastAsiaTheme="minorEastAsia" w:hAnsiTheme="minorEastAsia" w:hint="eastAsia"/>
          <w:sz w:val="24"/>
          <w:szCs w:val="24"/>
          <w:rPrChange w:id="165" w:author="余剑" w:date="2020-08-14T16:31:00Z">
            <w:rPr>
              <w:rFonts w:hint="eastAsia"/>
            </w:rPr>
          </w:rPrChange>
        </w:rPr>
        <w:t>质量</w:t>
      </w:r>
      <w:r w:rsidR="001B6E83" w:rsidRPr="00931283">
        <w:rPr>
          <w:rFonts w:asciiTheme="minorEastAsia" w:eastAsiaTheme="minorEastAsia" w:hAnsiTheme="minorEastAsia" w:hint="eastAsia"/>
          <w:sz w:val="24"/>
          <w:szCs w:val="24"/>
          <w:rPrChange w:id="166" w:author="余剑" w:date="2020-08-14T16:31:00Z">
            <w:rPr>
              <w:rFonts w:hint="eastAsia"/>
            </w:rPr>
          </w:rPrChange>
        </w:rPr>
        <w:t>气象</w:t>
      </w:r>
      <w:r w:rsidR="00445155" w:rsidRPr="00931283">
        <w:rPr>
          <w:rFonts w:asciiTheme="minorEastAsia" w:eastAsiaTheme="minorEastAsia" w:hAnsiTheme="minorEastAsia" w:hint="eastAsia"/>
          <w:sz w:val="24"/>
          <w:szCs w:val="24"/>
          <w:rPrChange w:id="167" w:author="余剑" w:date="2020-08-14T16:31:00Z">
            <w:rPr>
              <w:rFonts w:hint="eastAsia"/>
            </w:rPr>
          </w:rPrChange>
        </w:rPr>
        <w:t>监测与评估</w:t>
      </w:r>
      <w:r w:rsidR="001B6E83" w:rsidRPr="00931283">
        <w:rPr>
          <w:rFonts w:asciiTheme="minorEastAsia" w:eastAsiaTheme="minorEastAsia" w:hAnsiTheme="minorEastAsia" w:hint="eastAsia"/>
          <w:sz w:val="24"/>
          <w:szCs w:val="24"/>
          <w:rPrChange w:id="168" w:author="余剑" w:date="2020-08-14T16:31:00Z">
            <w:rPr>
              <w:rFonts w:hint="eastAsia"/>
            </w:rPr>
          </w:rPrChange>
        </w:rPr>
        <w:t>服务</w:t>
      </w:r>
      <w:r w:rsidR="00445155" w:rsidRPr="00931283">
        <w:rPr>
          <w:rFonts w:asciiTheme="minorEastAsia" w:eastAsiaTheme="minorEastAsia" w:hAnsiTheme="minorEastAsia" w:hint="eastAsia"/>
          <w:sz w:val="24"/>
          <w:szCs w:val="24"/>
          <w:rPrChange w:id="169" w:author="余剑" w:date="2020-08-14T16:31:00Z">
            <w:rPr>
              <w:rFonts w:hint="eastAsia"/>
            </w:rPr>
          </w:rPrChange>
        </w:rPr>
        <w:t>培训班</w:t>
      </w:r>
      <w:r w:rsidR="00351E3A" w:rsidRPr="00931283">
        <w:rPr>
          <w:rFonts w:asciiTheme="minorEastAsia" w:eastAsiaTheme="minorEastAsia" w:hAnsiTheme="minorEastAsia" w:hint="eastAsia"/>
          <w:sz w:val="24"/>
          <w:szCs w:val="24"/>
          <w:rPrChange w:id="170" w:author="余剑" w:date="2020-08-14T16:31:00Z">
            <w:rPr>
              <w:rFonts w:hint="eastAsia"/>
            </w:rPr>
          </w:rPrChange>
        </w:rPr>
        <w:t>策划工作</w:t>
      </w:r>
      <w:r w:rsidRPr="00931283">
        <w:rPr>
          <w:rFonts w:asciiTheme="minorEastAsia" w:eastAsiaTheme="minorEastAsia" w:hAnsiTheme="minorEastAsia" w:hint="eastAsia"/>
          <w:sz w:val="24"/>
          <w:szCs w:val="24"/>
          <w:rPrChange w:id="171" w:author="余剑" w:date="2020-08-14T16:31:00Z">
            <w:rPr>
              <w:rFonts w:hint="eastAsia"/>
            </w:rPr>
          </w:rPrChange>
        </w:rPr>
        <w:t>，成立了</w:t>
      </w:r>
      <w:r w:rsidR="00351E3A" w:rsidRPr="00931283">
        <w:rPr>
          <w:rFonts w:asciiTheme="minorEastAsia" w:eastAsiaTheme="minorEastAsia" w:hAnsiTheme="minorEastAsia" w:hint="eastAsia"/>
          <w:sz w:val="24"/>
          <w:szCs w:val="24"/>
          <w:rPrChange w:id="172" w:author="余剑" w:date="2020-08-14T16:31:00Z">
            <w:rPr>
              <w:rFonts w:hint="eastAsia"/>
            </w:rPr>
          </w:rPrChange>
        </w:rPr>
        <w:t>教学策划</w:t>
      </w:r>
      <w:r w:rsidRPr="00931283">
        <w:rPr>
          <w:rFonts w:asciiTheme="minorEastAsia" w:eastAsiaTheme="minorEastAsia" w:hAnsiTheme="minorEastAsia" w:hint="eastAsia"/>
          <w:sz w:val="24"/>
          <w:szCs w:val="24"/>
          <w:rPrChange w:id="173" w:author="余剑" w:date="2020-08-14T16:31:00Z">
            <w:rPr>
              <w:rFonts w:hint="eastAsia"/>
            </w:rPr>
          </w:rPrChange>
        </w:rPr>
        <w:t>团队，由</w:t>
      </w:r>
      <w:r w:rsidR="00A10712" w:rsidRPr="00931283">
        <w:rPr>
          <w:rFonts w:asciiTheme="minorEastAsia" w:eastAsiaTheme="minorEastAsia" w:hAnsiTheme="minorEastAsia" w:hint="eastAsia"/>
          <w:sz w:val="24"/>
          <w:szCs w:val="24"/>
          <w:rPrChange w:id="174" w:author="余剑" w:date="2020-08-14T16:31:00Z">
            <w:rPr>
              <w:rFonts w:hint="eastAsia"/>
            </w:rPr>
          </w:rPrChange>
        </w:rPr>
        <w:t>新技术培训部</w:t>
      </w:r>
      <w:r w:rsidRPr="00931283">
        <w:rPr>
          <w:rFonts w:asciiTheme="minorEastAsia" w:eastAsiaTheme="minorEastAsia" w:hAnsiTheme="minorEastAsia" w:hint="eastAsia"/>
          <w:sz w:val="24"/>
          <w:szCs w:val="24"/>
          <w:rPrChange w:id="175" w:author="余剑" w:date="2020-08-14T16:31:00Z">
            <w:rPr>
              <w:rFonts w:hint="eastAsia"/>
            </w:rPr>
          </w:rPrChange>
        </w:rPr>
        <w:t>领导和骨干教师组成。</w:t>
      </w:r>
    </w:p>
    <w:p w:rsidR="00D754C5" w:rsidRPr="00931283" w:rsidRDefault="005F376E">
      <w:pPr>
        <w:spacing w:line="480" w:lineRule="exact"/>
        <w:ind w:firstLine="473"/>
        <w:rPr>
          <w:rFonts w:asciiTheme="minorEastAsia" w:eastAsiaTheme="minorEastAsia" w:hAnsiTheme="minorEastAsia"/>
          <w:sz w:val="24"/>
          <w:szCs w:val="24"/>
          <w:rPrChange w:id="176" w:author="余剑" w:date="2020-08-14T16:31:00Z">
            <w:rPr/>
          </w:rPrChange>
        </w:rPr>
        <w:pPrChange w:id="177" w:author="余剑" w:date="2020-08-14T16:31:00Z">
          <w:pPr/>
        </w:pPrChange>
      </w:pPr>
      <w:r w:rsidRPr="00931283">
        <w:rPr>
          <w:rFonts w:asciiTheme="minorEastAsia" w:eastAsiaTheme="minorEastAsia" w:hAnsiTheme="minorEastAsia"/>
          <w:sz w:val="24"/>
          <w:szCs w:val="24"/>
          <w:rPrChange w:id="178" w:author="余剑" w:date="2020-08-14T16:31:00Z">
            <w:rPr/>
          </w:rPrChange>
        </w:rPr>
        <w:t>2020</w:t>
      </w:r>
      <w:r w:rsidR="00967E2F" w:rsidRPr="00931283">
        <w:rPr>
          <w:rFonts w:asciiTheme="minorEastAsia" w:eastAsiaTheme="minorEastAsia" w:hAnsiTheme="minorEastAsia" w:hint="eastAsia"/>
          <w:sz w:val="24"/>
          <w:szCs w:val="24"/>
          <w:rPrChange w:id="179" w:author="余剑" w:date="2020-08-14T16:31:00Z">
            <w:rPr>
              <w:rFonts w:hint="eastAsia"/>
            </w:rPr>
          </w:rPrChange>
        </w:rPr>
        <w:t>年</w:t>
      </w:r>
      <w:r w:rsidR="00224C39" w:rsidRPr="00931283">
        <w:rPr>
          <w:rFonts w:asciiTheme="minorEastAsia" w:eastAsiaTheme="minorEastAsia" w:hAnsiTheme="minorEastAsia"/>
          <w:sz w:val="24"/>
          <w:szCs w:val="24"/>
          <w:rPrChange w:id="180" w:author="余剑" w:date="2020-08-14T16:31:00Z">
            <w:rPr/>
          </w:rPrChange>
        </w:rPr>
        <w:t>4</w:t>
      </w:r>
      <w:r w:rsidR="00967E2F" w:rsidRPr="00931283">
        <w:rPr>
          <w:rFonts w:asciiTheme="minorEastAsia" w:eastAsiaTheme="minorEastAsia" w:hAnsiTheme="minorEastAsia" w:hint="eastAsia"/>
          <w:sz w:val="24"/>
          <w:szCs w:val="24"/>
          <w:rPrChange w:id="181" w:author="余剑" w:date="2020-08-14T16:31:00Z">
            <w:rPr>
              <w:rFonts w:hint="eastAsia"/>
            </w:rPr>
          </w:rPrChange>
        </w:rPr>
        <w:t>月，</w:t>
      </w:r>
      <w:r w:rsidR="00570ADB" w:rsidRPr="00931283">
        <w:rPr>
          <w:rFonts w:asciiTheme="minorEastAsia" w:eastAsiaTheme="minorEastAsia" w:hAnsiTheme="minorEastAsia" w:hint="eastAsia"/>
          <w:sz w:val="24"/>
          <w:szCs w:val="24"/>
          <w:rPrChange w:id="182" w:author="余剑" w:date="2020-08-14T16:31:00Z">
            <w:rPr>
              <w:rFonts w:hint="eastAsia"/>
            </w:rPr>
          </w:rPrChange>
        </w:rPr>
        <w:t>在</w:t>
      </w:r>
      <w:r w:rsidR="00967E2F" w:rsidRPr="00931283">
        <w:rPr>
          <w:rFonts w:asciiTheme="minorEastAsia" w:eastAsiaTheme="minorEastAsia" w:hAnsiTheme="minorEastAsia" w:hint="eastAsia"/>
          <w:sz w:val="24"/>
          <w:szCs w:val="24"/>
          <w:rPrChange w:id="183" w:author="余剑" w:date="2020-08-14T16:31:00Z">
            <w:rPr>
              <w:rFonts w:hint="eastAsia"/>
            </w:rPr>
          </w:rPrChange>
        </w:rPr>
        <w:t>多次与生</w:t>
      </w:r>
      <w:r w:rsidR="008B7FE0" w:rsidRPr="00931283">
        <w:rPr>
          <w:rFonts w:asciiTheme="minorEastAsia" w:eastAsiaTheme="minorEastAsia" w:hAnsiTheme="minorEastAsia" w:hint="eastAsia"/>
          <w:sz w:val="24"/>
          <w:szCs w:val="24"/>
          <w:rPrChange w:id="184" w:author="余剑" w:date="2020-08-14T16:31:00Z">
            <w:rPr>
              <w:rFonts w:hint="eastAsia"/>
            </w:rPr>
          </w:rPrChange>
        </w:rPr>
        <w:t>态气象</w:t>
      </w:r>
      <w:r w:rsidR="00445155" w:rsidRPr="00931283">
        <w:rPr>
          <w:rFonts w:asciiTheme="minorEastAsia" w:eastAsiaTheme="minorEastAsia" w:hAnsiTheme="minorEastAsia" w:hint="eastAsia"/>
          <w:sz w:val="24"/>
          <w:szCs w:val="24"/>
          <w:rPrChange w:id="185" w:author="余剑" w:date="2020-08-14T16:31:00Z">
            <w:rPr>
              <w:rFonts w:hint="eastAsia"/>
            </w:rPr>
          </w:rPrChange>
        </w:rPr>
        <w:t>业务与服务</w:t>
      </w:r>
      <w:r w:rsidR="008B7FE0" w:rsidRPr="00931283">
        <w:rPr>
          <w:rFonts w:asciiTheme="minorEastAsia" w:eastAsiaTheme="minorEastAsia" w:hAnsiTheme="minorEastAsia" w:hint="eastAsia"/>
          <w:sz w:val="24"/>
          <w:szCs w:val="24"/>
          <w:rPrChange w:id="186" w:author="余剑" w:date="2020-08-14T16:31:00Z">
            <w:rPr>
              <w:rFonts w:hint="eastAsia"/>
            </w:rPr>
          </w:rPrChange>
        </w:rPr>
        <w:t>专家深入沟通</w:t>
      </w:r>
      <w:r w:rsidR="00570ADB" w:rsidRPr="00931283">
        <w:rPr>
          <w:rFonts w:asciiTheme="minorEastAsia" w:eastAsiaTheme="minorEastAsia" w:hAnsiTheme="minorEastAsia" w:hint="eastAsia"/>
          <w:sz w:val="24"/>
          <w:szCs w:val="24"/>
          <w:rPrChange w:id="187" w:author="余剑" w:date="2020-08-14T16:31:00Z">
            <w:rPr>
              <w:rFonts w:hint="eastAsia"/>
            </w:rPr>
          </w:rPrChange>
        </w:rPr>
        <w:t>之后</w:t>
      </w:r>
      <w:r w:rsidR="008B7FE0" w:rsidRPr="00931283">
        <w:rPr>
          <w:rFonts w:asciiTheme="minorEastAsia" w:eastAsiaTheme="minorEastAsia" w:hAnsiTheme="minorEastAsia" w:hint="eastAsia"/>
          <w:sz w:val="24"/>
          <w:szCs w:val="24"/>
          <w:rPrChange w:id="188" w:author="余剑" w:date="2020-08-14T16:31:00Z">
            <w:rPr>
              <w:rFonts w:hint="eastAsia"/>
            </w:rPr>
          </w:rPrChange>
        </w:rPr>
        <w:t>，</w:t>
      </w:r>
      <w:r w:rsidR="00570ADB" w:rsidRPr="00931283">
        <w:rPr>
          <w:rFonts w:asciiTheme="minorEastAsia" w:eastAsiaTheme="minorEastAsia" w:hAnsiTheme="minorEastAsia" w:hint="eastAsia"/>
          <w:sz w:val="24"/>
          <w:szCs w:val="24"/>
          <w:rPrChange w:id="189" w:author="余剑" w:date="2020-08-14T16:31:00Z">
            <w:rPr>
              <w:rFonts w:hint="eastAsia"/>
            </w:rPr>
          </w:rPrChange>
        </w:rPr>
        <w:t>教学策划团队</w:t>
      </w:r>
      <w:r w:rsidR="008B7FE0" w:rsidRPr="00931283">
        <w:rPr>
          <w:rFonts w:asciiTheme="minorEastAsia" w:eastAsiaTheme="minorEastAsia" w:hAnsiTheme="minorEastAsia" w:hint="eastAsia"/>
          <w:sz w:val="24"/>
          <w:szCs w:val="24"/>
          <w:rPrChange w:id="190" w:author="余剑" w:date="2020-08-14T16:31:00Z">
            <w:rPr>
              <w:rFonts w:hint="eastAsia"/>
            </w:rPr>
          </w:rPrChange>
        </w:rPr>
        <w:t>初步形成教学计划初稿。在</w:t>
      </w:r>
      <w:r w:rsidR="00445155" w:rsidRPr="00931283">
        <w:rPr>
          <w:rFonts w:asciiTheme="minorEastAsia" w:eastAsiaTheme="minorEastAsia" w:hAnsiTheme="minorEastAsia" w:hint="eastAsia"/>
          <w:sz w:val="24"/>
          <w:szCs w:val="24"/>
          <w:rPrChange w:id="191" w:author="余剑" w:date="2020-08-14T16:31:00Z">
            <w:rPr>
              <w:rFonts w:hint="eastAsia"/>
            </w:rPr>
          </w:rPrChange>
        </w:rPr>
        <w:t>减灾司专业气象处及国家气象中心</w:t>
      </w:r>
      <w:ins w:id="192" w:author="袁薇" w:date="2020-08-10T08:55:00Z">
        <w:r w:rsidR="0056484B" w:rsidRPr="00931283">
          <w:rPr>
            <w:rFonts w:asciiTheme="minorEastAsia" w:eastAsiaTheme="minorEastAsia" w:hAnsiTheme="minorEastAsia" w:hint="eastAsia"/>
            <w:sz w:val="24"/>
            <w:szCs w:val="24"/>
            <w:rPrChange w:id="193" w:author="余剑" w:date="2020-08-14T16:31:00Z">
              <w:rPr>
                <w:rFonts w:hint="eastAsia"/>
              </w:rPr>
            </w:rPrChange>
          </w:rPr>
          <w:t>、气科院等单位专家的</w:t>
        </w:r>
      </w:ins>
      <w:del w:id="194" w:author="袁薇" w:date="2020-08-10T08:55:00Z">
        <w:r w:rsidR="00445155" w:rsidRPr="00931283" w:rsidDel="0056484B">
          <w:rPr>
            <w:rFonts w:asciiTheme="minorEastAsia" w:eastAsiaTheme="minorEastAsia" w:hAnsiTheme="minorEastAsia" w:hint="eastAsia"/>
            <w:sz w:val="24"/>
            <w:szCs w:val="24"/>
            <w:rPrChange w:id="195" w:author="余剑" w:date="2020-08-14T16:31:00Z">
              <w:rPr>
                <w:rFonts w:hint="eastAsia"/>
              </w:rPr>
            </w:rPrChange>
          </w:rPr>
          <w:delText>钱拴研究员</w:delText>
        </w:r>
        <w:r w:rsidR="008B7FE0" w:rsidRPr="00931283" w:rsidDel="0056484B">
          <w:rPr>
            <w:rFonts w:asciiTheme="minorEastAsia" w:eastAsiaTheme="minorEastAsia" w:hAnsiTheme="minorEastAsia" w:hint="eastAsia"/>
            <w:sz w:val="24"/>
            <w:szCs w:val="24"/>
            <w:rPrChange w:id="196" w:author="余剑" w:date="2020-08-14T16:31:00Z">
              <w:rPr>
                <w:rFonts w:hint="eastAsia"/>
              </w:rPr>
            </w:rPrChange>
          </w:rPr>
          <w:delText>的</w:delText>
        </w:r>
      </w:del>
      <w:r w:rsidR="00445155" w:rsidRPr="00931283">
        <w:rPr>
          <w:rFonts w:asciiTheme="minorEastAsia" w:eastAsiaTheme="minorEastAsia" w:hAnsiTheme="minorEastAsia" w:hint="eastAsia"/>
          <w:sz w:val="24"/>
          <w:szCs w:val="24"/>
          <w:rPrChange w:id="197" w:author="余剑" w:date="2020-08-14T16:31:00Z">
            <w:rPr>
              <w:rFonts w:hint="eastAsia"/>
            </w:rPr>
          </w:rPrChange>
        </w:rPr>
        <w:t>精心</w:t>
      </w:r>
      <w:r w:rsidR="008B7FE0" w:rsidRPr="00931283">
        <w:rPr>
          <w:rFonts w:asciiTheme="minorEastAsia" w:eastAsiaTheme="minorEastAsia" w:hAnsiTheme="minorEastAsia" w:hint="eastAsia"/>
          <w:sz w:val="24"/>
          <w:szCs w:val="24"/>
          <w:rPrChange w:id="198" w:author="余剑" w:date="2020-08-14T16:31:00Z">
            <w:rPr>
              <w:rFonts w:hint="eastAsia"/>
            </w:rPr>
          </w:rPrChange>
        </w:rPr>
        <w:t>指导下，</w:t>
      </w:r>
      <w:r w:rsidR="003B7A85" w:rsidRPr="00931283">
        <w:rPr>
          <w:rFonts w:asciiTheme="minorEastAsia" w:eastAsiaTheme="minorEastAsia" w:hAnsiTheme="minorEastAsia" w:hint="eastAsia"/>
          <w:sz w:val="24"/>
          <w:szCs w:val="24"/>
          <w:rPrChange w:id="199" w:author="余剑" w:date="2020-08-14T16:31:00Z">
            <w:rPr>
              <w:rFonts w:hint="eastAsia"/>
            </w:rPr>
          </w:rPrChange>
        </w:rPr>
        <w:t>教学计划</w:t>
      </w:r>
      <w:r w:rsidRPr="00931283">
        <w:rPr>
          <w:rFonts w:asciiTheme="minorEastAsia" w:eastAsiaTheme="minorEastAsia" w:hAnsiTheme="minorEastAsia" w:hint="eastAsia"/>
          <w:sz w:val="24"/>
          <w:szCs w:val="24"/>
          <w:rPrChange w:id="200" w:author="余剑" w:date="2020-08-14T16:31:00Z">
            <w:rPr>
              <w:rFonts w:hint="eastAsia"/>
            </w:rPr>
          </w:rPrChange>
        </w:rPr>
        <w:t>进行了</w:t>
      </w:r>
      <w:r w:rsidR="00583654" w:rsidRPr="00931283">
        <w:rPr>
          <w:rFonts w:asciiTheme="minorEastAsia" w:eastAsiaTheme="minorEastAsia" w:hAnsiTheme="minorEastAsia" w:hint="eastAsia"/>
          <w:sz w:val="24"/>
          <w:szCs w:val="24"/>
          <w:rPrChange w:id="201" w:author="余剑" w:date="2020-08-14T16:31:00Z">
            <w:rPr>
              <w:rFonts w:hint="eastAsia"/>
            </w:rPr>
          </w:rPrChange>
        </w:rPr>
        <w:t>不断</w:t>
      </w:r>
      <w:r w:rsidRPr="00931283">
        <w:rPr>
          <w:rFonts w:asciiTheme="minorEastAsia" w:eastAsiaTheme="minorEastAsia" w:hAnsiTheme="minorEastAsia" w:hint="eastAsia"/>
          <w:sz w:val="24"/>
          <w:szCs w:val="24"/>
          <w:rPrChange w:id="202" w:author="余剑" w:date="2020-08-14T16:31:00Z">
            <w:rPr>
              <w:rFonts w:hint="eastAsia"/>
            </w:rPr>
          </w:rPrChange>
        </w:rPr>
        <w:t>修改</w:t>
      </w:r>
      <w:r w:rsidR="00583654" w:rsidRPr="00931283">
        <w:rPr>
          <w:rFonts w:asciiTheme="minorEastAsia" w:eastAsiaTheme="minorEastAsia" w:hAnsiTheme="minorEastAsia" w:hint="eastAsia"/>
          <w:sz w:val="24"/>
          <w:szCs w:val="24"/>
          <w:rPrChange w:id="203" w:author="余剑" w:date="2020-08-14T16:31:00Z">
            <w:rPr>
              <w:rFonts w:hint="eastAsia"/>
            </w:rPr>
          </w:rPrChange>
        </w:rPr>
        <w:t>和</w:t>
      </w:r>
      <w:r w:rsidRPr="00931283">
        <w:rPr>
          <w:rFonts w:asciiTheme="minorEastAsia" w:eastAsiaTheme="minorEastAsia" w:hAnsiTheme="minorEastAsia" w:hint="eastAsia"/>
          <w:sz w:val="24"/>
          <w:szCs w:val="24"/>
          <w:rPrChange w:id="204" w:author="余剑" w:date="2020-08-14T16:31:00Z">
            <w:rPr>
              <w:rFonts w:hint="eastAsia"/>
            </w:rPr>
          </w:rPrChange>
        </w:rPr>
        <w:t>完善</w:t>
      </w:r>
      <w:r w:rsidR="002C2047" w:rsidRPr="00931283">
        <w:rPr>
          <w:rFonts w:asciiTheme="minorEastAsia" w:eastAsiaTheme="minorEastAsia" w:hAnsiTheme="minorEastAsia" w:hint="eastAsia"/>
          <w:sz w:val="24"/>
          <w:szCs w:val="24"/>
          <w:rPrChange w:id="205" w:author="余剑" w:date="2020-08-14T16:31:00Z">
            <w:rPr>
              <w:rFonts w:hint="eastAsia"/>
            </w:rPr>
          </w:rPrChange>
        </w:rPr>
        <w:t>，最终</w:t>
      </w:r>
      <w:r w:rsidR="00D754C5" w:rsidRPr="00931283">
        <w:rPr>
          <w:rFonts w:asciiTheme="minorEastAsia" w:eastAsiaTheme="minorEastAsia" w:hAnsiTheme="minorEastAsia" w:hint="eastAsia"/>
          <w:sz w:val="24"/>
          <w:szCs w:val="24"/>
          <w:rPrChange w:id="206" w:author="余剑" w:date="2020-08-14T16:31:00Z">
            <w:rPr>
              <w:rFonts w:hint="eastAsia"/>
            </w:rPr>
          </w:rPrChange>
        </w:rPr>
        <w:t>形成了《</w:t>
      </w:r>
      <w:r w:rsidR="00445155" w:rsidRPr="00931283">
        <w:rPr>
          <w:rFonts w:asciiTheme="minorEastAsia" w:eastAsiaTheme="minorEastAsia" w:hAnsiTheme="minorEastAsia" w:hint="eastAsia"/>
          <w:sz w:val="24"/>
          <w:szCs w:val="24"/>
          <w:rPrChange w:id="207" w:author="余剑" w:date="2020-08-14T16:31:00Z">
            <w:rPr>
              <w:rFonts w:hint="eastAsia"/>
            </w:rPr>
          </w:rPrChange>
        </w:rPr>
        <w:t>生态质量气象监测与评估服务</w:t>
      </w:r>
      <w:r w:rsidR="003B7A85" w:rsidRPr="00931283">
        <w:rPr>
          <w:rFonts w:asciiTheme="minorEastAsia" w:eastAsiaTheme="minorEastAsia" w:hAnsiTheme="minorEastAsia" w:hint="eastAsia"/>
          <w:sz w:val="24"/>
          <w:szCs w:val="24"/>
          <w:rPrChange w:id="208" w:author="余剑" w:date="2020-08-14T16:31:00Z">
            <w:rPr>
              <w:rFonts w:hint="eastAsia"/>
            </w:rPr>
          </w:rPrChange>
        </w:rPr>
        <w:t>培训班教学计划</w:t>
      </w:r>
      <w:r w:rsidR="00D754C5" w:rsidRPr="00931283">
        <w:rPr>
          <w:rFonts w:asciiTheme="minorEastAsia" w:eastAsiaTheme="minorEastAsia" w:hAnsiTheme="minorEastAsia" w:hint="eastAsia"/>
          <w:sz w:val="24"/>
          <w:szCs w:val="24"/>
          <w:rPrChange w:id="209" w:author="余剑" w:date="2020-08-14T16:31:00Z">
            <w:rPr>
              <w:rFonts w:hint="eastAsia"/>
            </w:rPr>
          </w:rPrChange>
        </w:rPr>
        <w:t>》。</w:t>
      </w:r>
    </w:p>
    <w:p w:rsidR="00B80E44" w:rsidRPr="00931283" w:rsidRDefault="003B7A85">
      <w:pPr>
        <w:pStyle w:val="1"/>
        <w:spacing w:line="480" w:lineRule="exact"/>
        <w:ind w:firstLine="475"/>
        <w:rPr>
          <w:rFonts w:asciiTheme="minorEastAsia" w:eastAsiaTheme="minorEastAsia" w:hAnsiTheme="minorEastAsia"/>
          <w:sz w:val="24"/>
          <w:szCs w:val="24"/>
          <w:rPrChange w:id="210" w:author="余剑" w:date="2020-08-14T16:31:00Z">
            <w:rPr/>
          </w:rPrChange>
        </w:rPr>
        <w:pPrChange w:id="211" w:author="余剑" w:date="2020-08-14T16:31:00Z">
          <w:pPr>
            <w:pStyle w:val="1"/>
          </w:pPr>
        </w:pPrChange>
      </w:pPr>
      <w:r w:rsidRPr="00931283">
        <w:rPr>
          <w:rFonts w:asciiTheme="minorEastAsia" w:eastAsiaTheme="minorEastAsia" w:hAnsiTheme="minorEastAsia" w:hint="eastAsia"/>
          <w:sz w:val="24"/>
          <w:szCs w:val="24"/>
          <w:rPrChange w:id="212" w:author="余剑" w:date="2020-08-14T16:31:00Z">
            <w:rPr>
              <w:rFonts w:hint="eastAsia"/>
            </w:rPr>
          </w:rPrChange>
        </w:rPr>
        <w:t>三</w:t>
      </w:r>
      <w:r w:rsidR="00B80E44" w:rsidRPr="00931283">
        <w:rPr>
          <w:rFonts w:asciiTheme="minorEastAsia" w:eastAsiaTheme="minorEastAsia" w:hAnsiTheme="minorEastAsia" w:hint="eastAsia"/>
          <w:sz w:val="24"/>
          <w:szCs w:val="24"/>
          <w:rPrChange w:id="213" w:author="余剑" w:date="2020-08-14T16:31:00Z">
            <w:rPr>
              <w:rFonts w:hint="eastAsia"/>
            </w:rPr>
          </w:rPrChange>
        </w:rPr>
        <w:t>、培训目标</w:t>
      </w:r>
      <w:r w:rsidR="00B61E0B" w:rsidRPr="00931283">
        <w:rPr>
          <w:rFonts w:asciiTheme="minorEastAsia" w:eastAsiaTheme="minorEastAsia" w:hAnsiTheme="minorEastAsia" w:hint="eastAsia"/>
          <w:sz w:val="24"/>
          <w:szCs w:val="24"/>
          <w:rPrChange w:id="214" w:author="余剑" w:date="2020-08-14T16:31:00Z">
            <w:rPr>
              <w:rFonts w:hint="eastAsia"/>
            </w:rPr>
          </w:rPrChange>
        </w:rPr>
        <w:t>和内容</w:t>
      </w:r>
    </w:p>
    <w:p w:rsidR="00224C39" w:rsidRPr="00931283" w:rsidRDefault="005F376E">
      <w:pPr>
        <w:spacing w:line="480" w:lineRule="exact"/>
        <w:ind w:firstLine="473"/>
        <w:rPr>
          <w:rFonts w:asciiTheme="minorEastAsia" w:eastAsiaTheme="minorEastAsia" w:hAnsiTheme="minorEastAsia"/>
          <w:sz w:val="24"/>
          <w:szCs w:val="24"/>
          <w:rPrChange w:id="215" w:author="余剑" w:date="2020-08-14T16:31:00Z">
            <w:rPr/>
          </w:rPrChange>
        </w:rPr>
        <w:pPrChange w:id="216" w:author="余剑" w:date="2020-08-14T16:31:00Z">
          <w:pPr/>
        </w:pPrChange>
      </w:pPr>
      <w:r w:rsidRPr="00931283">
        <w:rPr>
          <w:rFonts w:asciiTheme="minorEastAsia" w:eastAsiaTheme="minorEastAsia" w:hAnsiTheme="minorEastAsia" w:hint="eastAsia"/>
          <w:sz w:val="24"/>
          <w:szCs w:val="24"/>
          <w:rPrChange w:id="217" w:author="余剑" w:date="2020-08-14T16:31:00Z">
            <w:rPr>
              <w:rFonts w:hint="eastAsia"/>
            </w:rPr>
          </w:rPrChange>
        </w:rPr>
        <w:t>通过</w:t>
      </w:r>
      <w:r w:rsidR="00172DC2" w:rsidRPr="00931283">
        <w:rPr>
          <w:rFonts w:asciiTheme="minorEastAsia" w:eastAsiaTheme="minorEastAsia" w:hAnsiTheme="minorEastAsia" w:hint="eastAsia"/>
          <w:sz w:val="24"/>
          <w:szCs w:val="24"/>
          <w:rPrChange w:id="218" w:author="余剑" w:date="2020-08-14T16:31:00Z">
            <w:rPr>
              <w:rFonts w:hint="eastAsia"/>
            </w:rPr>
          </w:rPrChange>
        </w:rPr>
        <w:t>本次</w:t>
      </w:r>
      <w:r w:rsidRPr="00931283">
        <w:rPr>
          <w:rFonts w:asciiTheme="minorEastAsia" w:eastAsiaTheme="minorEastAsia" w:hAnsiTheme="minorEastAsia" w:hint="eastAsia"/>
          <w:sz w:val="24"/>
          <w:szCs w:val="24"/>
          <w:rPrChange w:id="219" w:author="余剑" w:date="2020-08-14T16:31:00Z">
            <w:rPr>
              <w:rFonts w:hint="eastAsia"/>
            </w:rPr>
          </w:rPrChange>
        </w:rPr>
        <w:t>培训，</w:t>
      </w:r>
      <w:r w:rsidR="00445155" w:rsidRPr="00931283">
        <w:rPr>
          <w:rFonts w:asciiTheme="minorEastAsia" w:eastAsiaTheme="minorEastAsia" w:hAnsiTheme="minorEastAsia" w:hint="eastAsia"/>
          <w:sz w:val="24"/>
          <w:szCs w:val="24"/>
          <w:rPrChange w:id="220" w:author="余剑" w:date="2020-08-14T16:31:00Z">
            <w:rPr>
              <w:rFonts w:hint="eastAsia"/>
            </w:rPr>
          </w:rPrChange>
        </w:rPr>
        <w:t>使学员</w:t>
      </w:r>
      <w:r w:rsidR="00BA57F8" w:rsidRPr="00931283">
        <w:rPr>
          <w:rFonts w:asciiTheme="minorEastAsia" w:eastAsiaTheme="minorEastAsia" w:hAnsiTheme="minorEastAsia" w:hint="eastAsia"/>
          <w:sz w:val="24"/>
          <w:szCs w:val="24"/>
          <w:rPrChange w:id="221" w:author="余剑" w:date="2020-08-14T16:31:00Z">
            <w:rPr>
              <w:rFonts w:hint="eastAsia"/>
            </w:rPr>
          </w:rPrChange>
        </w:rPr>
        <w:t>学习习近平</w:t>
      </w:r>
      <w:ins w:id="222" w:author="袁薇" w:date="2020-08-10T08:58:00Z">
        <w:r w:rsidR="0056484B" w:rsidRPr="00931283">
          <w:rPr>
            <w:rFonts w:asciiTheme="minorEastAsia" w:eastAsiaTheme="minorEastAsia" w:hAnsiTheme="minorEastAsia" w:hint="eastAsia"/>
            <w:sz w:val="24"/>
            <w:szCs w:val="24"/>
            <w:rPrChange w:id="223" w:author="余剑" w:date="2020-08-14T16:31:00Z">
              <w:rPr>
                <w:rFonts w:hint="eastAsia"/>
              </w:rPr>
            </w:rPrChange>
          </w:rPr>
          <w:t>新时代</w:t>
        </w:r>
      </w:ins>
      <w:del w:id="224" w:author="袁薇" w:date="2020-08-10T08:58:00Z">
        <w:r w:rsidR="00BA57F8" w:rsidRPr="00931283" w:rsidDel="0056484B">
          <w:rPr>
            <w:rFonts w:asciiTheme="minorEastAsia" w:eastAsiaTheme="minorEastAsia" w:hAnsiTheme="minorEastAsia" w:hint="eastAsia"/>
            <w:sz w:val="24"/>
            <w:szCs w:val="24"/>
            <w:rPrChange w:id="225" w:author="余剑" w:date="2020-08-14T16:31:00Z">
              <w:rPr>
                <w:rFonts w:hint="eastAsia"/>
              </w:rPr>
            </w:rPrChange>
          </w:rPr>
          <w:delText>总书记</w:delText>
        </w:r>
      </w:del>
      <w:r w:rsidR="00BA57F8" w:rsidRPr="00931283">
        <w:rPr>
          <w:rFonts w:asciiTheme="minorEastAsia" w:eastAsiaTheme="minorEastAsia" w:hAnsiTheme="minorEastAsia" w:hint="eastAsia"/>
          <w:sz w:val="24"/>
          <w:szCs w:val="24"/>
          <w:rPrChange w:id="226" w:author="余剑" w:date="2020-08-14T16:31:00Z">
            <w:rPr>
              <w:rFonts w:hint="eastAsia"/>
            </w:rPr>
          </w:rPrChange>
        </w:rPr>
        <w:t>中国特色社会主义思想</w:t>
      </w:r>
      <w:ins w:id="227" w:author="袁薇" w:date="2020-08-10T08:56:00Z">
        <w:r w:rsidR="0056484B" w:rsidRPr="00931283">
          <w:rPr>
            <w:rFonts w:asciiTheme="minorEastAsia" w:eastAsiaTheme="minorEastAsia" w:hAnsiTheme="minorEastAsia" w:hint="eastAsia"/>
            <w:sz w:val="24"/>
            <w:szCs w:val="24"/>
            <w:rPrChange w:id="228" w:author="余剑" w:date="2020-08-14T16:31:00Z">
              <w:rPr>
                <w:rFonts w:hint="eastAsia"/>
              </w:rPr>
            </w:rPrChange>
          </w:rPr>
          <w:t>、</w:t>
        </w:r>
      </w:ins>
      <w:del w:id="229" w:author="袁薇" w:date="2020-08-10T08:56:00Z">
        <w:r w:rsidR="00BA57F8" w:rsidRPr="00931283" w:rsidDel="0056484B">
          <w:rPr>
            <w:rFonts w:asciiTheme="minorEastAsia" w:eastAsiaTheme="minorEastAsia" w:hAnsiTheme="minorEastAsia" w:hint="eastAsia"/>
            <w:sz w:val="24"/>
            <w:szCs w:val="24"/>
            <w:rPrChange w:id="230" w:author="余剑" w:date="2020-08-14T16:31:00Z">
              <w:rPr>
                <w:rFonts w:hint="eastAsia"/>
              </w:rPr>
            </w:rPrChange>
          </w:rPr>
          <w:delText>，</w:delText>
        </w:r>
      </w:del>
      <w:ins w:id="231" w:author="袁薇" w:date="2020-08-10T08:55:00Z">
        <w:r w:rsidR="0056484B" w:rsidRPr="00931283">
          <w:rPr>
            <w:rFonts w:asciiTheme="minorEastAsia" w:eastAsiaTheme="minorEastAsia" w:hAnsiTheme="minorEastAsia" w:hint="eastAsia"/>
            <w:sz w:val="24"/>
            <w:szCs w:val="24"/>
            <w:rPrChange w:id="232" w:author="余剑" w:date="2020-08-14T16:31:00Z">
              <w:rPr>
                <w:rFonts w:hint="eastAsia"/>
              </w:rPr>
            </w:rPrChange>
          </w:rPr>
          <w:t>特别是生态文明思想</w:t>
        </w:r>
      </w:ins>
      <w:ins w:id="233" w:author="袁薇" w:date="2020-08-10T08:56:00Z">
        <w:r w:rsidR="0056484B" w:rsidRPr="00931283">
          <w:rPr>
            <w:rFonts w:asciiTheme="minorEastAsia" w:eastAsiaTheme="minorEastAsia" w:hAnsiTheme="minorEastAsia" w:hint="eastAsia"/>
            <w:sz w:val="24"/>
            <w:szCs w:val="24"/>
            <w:rPrChange w:id="234" w:author="余剑" w:date="2020-08-14T16:31:00Z">
              <w:rPr>
                <w:rFonts w:hint="eastAsia"/>
              </w:rPr>
            </w:rPrChange>
          </w:rPr>
          <w:t>，</w:t>
        </w:r>
      </w:ins>
      <w:r w:rsidR="00BA57F8" w:rsidRPr="00931283">
        <w:rPr>
          <w:rFonts w:asciiTheme="minorEastAsia" w:eastAsiaTheme="minorEastAsia" w:hAnsiTheme="minorEastAsia" w:hint="eastAsia"/>
          <w:sz w:val="24"/>
          <w:szCs w:val="24"/>
          <w:rPrChange w:id="235" w:author="余剑" w:date="2020-08-14T16:31:00Z">
            <w:rPr>
              <w:rFonts w:hint="eastAsia"/>
            </w:rPr>
          </w:rPrChange>
        </w:rPr>
        <w:t>习近平总书记在新中国气象事业70周年之际的重要指示精神；</w:t>
      </w:r>
      <w:r w:rsidR="00445155" w:rsidRPr="00931283">
        <w:rPr>
          <w:rFonts w:asciiTheme="minorEastAsia" w:eastAsiaTheme="minorEastAsia" w:hAnsiTheme="minorEastAsia" w:hint="eastAsia"/>
          <w:sz w:val="24"/>
          <w:szCs w:val="24"/>
          <w:rPrChange w:id="236" w:author="余剑" w:date="2020-08-14T16:31:00Z">
            <w:rPr>
              <w:rFonts w:hint="eastAsia"/>
            </w:rPr>
          </w:rPrChange>
        </w:rPr>
        <w:t>了解生态气象业务服务现状和今年发展方向，了解生态气象监测与评估相关技术进展，掌握植被、森林、草原和水体等陆地生态质量气象监测评价的基本理论和技</w:t>
      </w:r>
      <w:r w:rsidR="00445155" w:rsidRPr="00931283">
        <w:rPr>
          <w:rFonts w:asciiTheme="minorEastAsia" w:eastAsiaTheme="minorEastAsia" w:hAnsiTheme="minorEastAsia" w:hint="eastAsia"/>
          <w:sz w:val="24"/>
          <w:szCs w:val="24"/>
          <w:rPrChange w:id="237" w:author="余剑" w:date="2020-08-14T16:31:00Z">
            <w:rPr>
              <w:rFonts w:hint="eastAsia"/>
            </w:rPr>
          </w:rPrChange>
        </w:rPr>
        <w:lastRenderedPageBreak/>
        <w:t>术方法；掌握陆地生态质量气象监测评价技术应用及今年发展，掌握六大重点生态功能区气象监测预测评估技术应用及发展。提高</w:t>
      </w:r>
      <w:r w:rsidR="006E3590" w:rsidRPr="00931283">
        <w:rPr>
          <w:rFonts w:asciiTheme="minorEastAsia" w:eastAsiaTheme="minorEastAsia" w:hAnsiTheme="minorEastAsia" w:hint="eastAsia"/>
          <w:sz w:val="24"/>
          <w:szCs w:val="24"/>
          <w:rPrChange w:id="238" w:author="余剑" w:date="2020-08-14T16:31:00Z">
            <w:rPr>
              <w:rFonts w:hint="eastAsia"/>
            </w:rPr>
          </w:rPrChange>
        </w:rPr>
        <w:t>国家级和省市级气象系统和行业外部门从事生态气象服务的骨干技术人员</w:t>
      </w:r>
      <w:r w:rsidR="00445155" w:rsidRPr="00931283">
        <w:rPr>
          <w:rFonts w:asciiTheme="minorEastAsia" w:eastAsiaTheme="minorEastAsia" w:hAnsiTheme="minorEastAsia" w:hint="eastAsia"/>
          <w:sz w:val="24"/>
          <w:szCs w:val="24"/>
          <w:rPrChange w:id="239" w:author="余剑" w:date="2020-08-14T16:31:00Z">
            <w:rPr>
              <w:rFonts w:hint="eastAsia"/>
            </w:rPr>
          </w:rPrChange>
        </w:rPr>
        <w:t>开展生态气象业务服务的能力。</w:t>
      </w:r>
    </w:p>
    <w:p w:rsidR="005F376E" w:rsidRPr="00931283" w:rsidRDefault="00C46151">
      <w:pPr>
        <w:spacing w:line="480" w:lineRule="exact"/>
        <w:ind w:firstLine="473"/>
        <w:rPr>
          <w:rFonts w:asciiTheme="minorEastAsia" w:eastAsiaTheme="minorEastAsia" w:hAnsiTheme="minorEastAsia"/>
          <w:sz w:val="24"/>
          <w:szCs w:val="24"/>
          <w:rPrChange w:id="240" w:author="余剑" w:date="2020-08-14T16:31:00Z">
            <w:rPr/>
          </w:rPrChange>
        </w:rPr>
        <w:pPrChange w:id="241" w:author="余剑" w:date="2020-08-14T16:31:00Z">
          <w:pPr/>
        </w:pPrChange>
      </w:pPr>
      <w:r w:rsidRPr="00931283">
        <w:rPr>
          <w:rFonts w:asciiTheme="minorEastAsia" w:eastAsiaTheme="minorEastAsia" w:hAnsiTheme="minorEastAsia" w:hint="eastAsia"/>
          <w:sz w:val="24"/>
          <w:szCs w:val="24"/>
          <w:rPrChange w:id="242" w:author="余剑" w:date="2020-08-14T16:31:00Z">
            <w:rPr>
              <w:rFonts w:hint="eastAsia"/>
            </w:rPr>
          </w:rPrChange>
        </w:rPr>
        <w:t>根据</w:t>
      </w:r>
      <w:r w:rsidR="00172DC2" w:rsidRPr="00931283">
        <w:rPr>
          <w:rFonts w:asciiTheme="minorEastAsia" w:eastAsiaTheme="minorEastAsia" w:hAnsiTheme="minorEastAsia" w:hint="eastAsia"/>
          <w:sz w:val="24"/>
          <w:szCs w:val="24"/>
          <w:rPrChange w:id="243" w:author="余剑" w:date="2020-08-14T16:31:00Z">
            <w:rPr>
              <w:rFonts w:hint="eastAsia"/>
            </w:rPr>
          </w:rPrChange>
        </w:rPr>
        <w:t>培训目标</w:t>
      </w:r>
      <w:r w:rsidRPr="00931283">
        <w:rPr>
          <w:rFonts w:asciiTheme="minorEastAsia" w:eastAsiaTheme="minorEastAsia" w:hAnsiTheme="minorEastAsia" w:hint="eastAsia"/>
          <w:sz w:val="24"/>
          <w:szCs w:val="24"/>
          <w:rPrChange w:id="244" w:author="余剑" w:date="2020-08-14T16:31:00Z">
            <w:rPr>
              <w:rFonts w:hint="eastAsia"/>
            </w:rPr>
          </w:rPrChange>
        </w:rPr>
        <w:t>，</w:t>
      </w:r>
      <w:r w:rsidR="005F376E" w:rsidRPr="00931283">
        <w:rPr>
          <w:rFonts w:asciiTheme="minorEastAsia" w:eastAsiaTheme="minorEastAsia" w:hAnsiTheme="minorEastAsia" w:hint="eastAsia"/>
          <w:sz w:val="24"/>
          <w:szCs w:val="24"/>
          <w:rPrChange w:id="245" w:author="余剑" w:date="2020-08-14T16:31:00Z">
            <w:rPr>
              <w:rFonts w:hint="eastAsia"/>
            </w:rPr>
          </w:rPrChange>
        </w:rPr>
        <w:t>主要针对</w:t>
      </w:r>
      <w:r w:rsidR="00445155" w:rsidRPr="00931283">
        <w:rPr>
          <w:rFonts w:asciiTheme="minorEastAsia" w:eastAsiaTheme="minorEastAsia" w:hAnsiTheme="minorEastAsia" w:hint="eastAsia"/>
          <w:sz w:val="24"/>
          <w:szCs w:val="24"/>
          <w:rPrChange w:id="246" w:author="余剑" w:date="2020-08-14T16:31:00Z">
            <w:rPr>
              <w:rFonts w:hint="eastAsia"/>
            </w:rPr>
          </w:rPrChange>
        </w:rPr>
        <w:t>生态质量气象监测和评估的业务现状和进展；陆地生态质量气象监测评价技术应用及今年发展；气象灾害监测评估预测服务技术应用及今年发展；六大重点生态功能区气象监测预测评估技术应用及发展</w:t>
      </w:r>
      <w:r w:rsidR="001023F6" w:rsidRPr="00931283">
        <w:rPr>
          <w:rFonts w:asciiTheme="minorEastAsia" w:eastAsiaTheme="minorEastAsia" w:hAnsiTheme="minorEastAsia" w:hint="eastAsia"/>
          <w:sz w:val="24"/>
          <w:szCs w:val="24"/>
          <w:rPrChange w:id="247" w:author="余剑" w:date="2020-08-14T16:31:00Z">
            <w:rPr>
              <w:rFonts w:hint="eastAsia"/>
            </w:rPr>
          </w:rPrChange>
        </w:rPr>
        <w:t>；党性教育</w:t>
      </w:r>
      <w:r w:rsidR="005F376E" w:rsidRPr="00931283">
        <w:rPr>
          <w:rFonts w:asciiTheme="minorEastAsia" w:eastAsiaTheme="minorEastAsia" w:hAnsiTheme="minorEastAsia" w:hint="eastAsia"/>
          <w:sz w:val="24"/>
          <w:szCs w:val="24"/>
          <w:rPrChange w:id="248" w:author="余剑" w:date="2020-08-14T16:31:00Z">
            <w:rPr>
              <w:rFonts w:hint="eastAsia"/>
            </w:rPr>
          </w:rPrChange>
        </w:rPr>
        <w:t>等部分内容进行培训</w:t>
      </w:r>
      <w:r w:rsidR="00172DC2" w:rsidRPr="00931283">
        <w:rPr>
          <w:rFonts w:asciiTheme="minorEastAsia" w:eastAsiaTheme="minorEastAsia" w:hAnsiTheme="minorEastAsia" w:hint="eastAsia"/>
          <w:sz w:val="24"/>
          <w:szCs w:val="24"/>
          <w:rPrChange w:id="249" w:author="余剑" w:date="2020-08-14T16:31:00Z">
            <w:rPr>
              <w:rFonts w:hint="eastAsia"/>
            </w:rPr>
          </w:rPrChange>
        </w:rPr>
        <w:t>（培训内容总体安排见表1）</w:t>
      </w:r>
      <w:r w:rsidR="005F376E" w:rsidRPr="00931283">
        <w:rPr>
          <w:rFonts w:asciiTheme="minorEastAsia" w:eastAsiaTheme="minorEastAsia" w:hAnsiTheme="minorEastAsia" w:hint="eastAsia"/>
          <w:sz w:val="24"/>
          <w:szCs w:val="24"/>
          <w:rPrChange w:id="250" w:author="余剑" w:date="2020-08-14T16:31:00Z">
            <w:rPr>
              <w:rFonts w:hint="eastAsia"/>
            </w:rPr>
          </w:rPrChange>
        </w:rPr>
        <w:t>。</w:t>
      </w:r>
    </w:p>
    <w:p w:rsidR="00445155" w:rsidRPr="00931283" w:rsidRDefault="00445155">
      <w:pPr>
        <w:spacing w:line="480" w:lineRule="exact"/>
        <w:ind w:right="168" w:firstLine="475"/>
        <w:jc w:val="center"/>
        <w:rPr>
          <w:rFonts w:asciiTheme="minorEastAsia" w:eastAsiaTheme="minorEastAsia" w:hAnsiTheme="minorEastAsia"/>
          <w:b/>
          <w:sz w:val="24"/>
          <w:szCs w:val="24"/>
          <w:rPrChange w:id="251" w:author="余剑" w:date="2020-08-14T16:31:00Z">
            <w:rPr>
              <w:b/>
              <w:sz w:val="24"/>
              <w:szCs w:val="24"/>
            </w:rPr>
          </w:rPrChange>
        </w:rPr>
        <w:pPrChange w:id="252" w:author="余剑" w:date="2020-08-14T16:31:00Z">
          <w:pPr>
            <w:spacing w:after="240" w:line="360" w:lineRule="auto"/>
            <w:ind w:right="168" w:firstLine="475"/>
            <w:jc w:val="center"/>
          </w:pPr>
        </w:pPrChange>
      </w:pPr>
      <w:r w:rsidRPr="00931283">
        <w:rPr>
          <w:rFonts w:asciiTheme="minorEastAsia" w:eastAsiaTheme="minorEastAsia" w:hAnsiTheme="minorEastAsia" w:hint="eastAsia"/>
          <w:b/>
          <w:sz w:val="24"/>
          <w:szCs w:val="24"/>
          <w:rPrChange w:id="253" w:author="余剑" w:date="2020-08-14T16:31:00Z">
            <w:rPr>
              <w:rFonts w:hint="eastAsia"/>
              <w:b/>
              <w:sz w:val="24"/>
              <w:szCs w:val="24"/>
            </w:rPr>
          </w:rPrChange>
        </w:rPr>
        <w:t>表1</w:t>
      </w:r>
      <w:r w:rsidRPr="00931283">
        <w:rPr>
          <w:rFonts w:asciiTheme="minorEastAsia" w:eastAsiaTheme="minorEastAsia" w:hAnsiTheme="minorEastAsia"/>
          <w:b/>
          <w:sz w:val="24"/>
          <w:szCs w:val="24"/>
          <w:rPrChange w:id="254" w:author="余剑" w:date="2020-08-14T16:31:00Z">
            <w:rPr>
              <w:b/>
              <w:sz w:val="24"/>
              <w:szCs w:val="24"/>
            </w:rPr>
          </w:rPrChange>
        </w:rPr>
        <w:t xml:space="preserve"> </w:t>
      </w:r>
      <w:r w:rsidRPr="00931283">
        <w:rPr>
          <w:rFonts w:asciiTheme="minorEastAsia" w:eastAsiaTheme="minorEastAsia" w:hAnsiTheme="minorEastAsia" w:hint="eastAsia"/>
          <w:b/>
          <w:sz w:val="24"/>
          <w:szCs w:val="24"/>
          <w:rPrChange w:id="255" w:author="余剑" w:date="2020-08-14T16:31:00Z">
            <w:rPr>
              <w:rFonts w:hint="eastAsia"/>
              <w:b/>
              <w:sz w:val="24"/>
              <w:szCs w:val="24"/>
            </w:rPr>
          </w:rPrChange>
        </w:rPr>
        <w:t>培训内容表</w:t>
      </w:r>
    </w:p>
    <w:tbl>
      <w:tblPr>
        <w:tblW w:w="9015" w:type="dxa"/>
        <w:jc w:val="center"/>
        <w:tblLayout w:type="fixed"/>
        <w:tblLook w:val="04A0" w:firstRow="1" w:lastRow="0" w:firstColumn="1" w:lastColumn="0" w:noHBand="0" w:noVBand="1"/>
      </w:tblPr>
      <w:tblGrid>
        <w:gridCol w:w="1967"/>
        <w:gridCol w:w="4780"/>
        <w:gridCol w:w="979"/>
        <w:gridCol w:w="1289"/>
      </w:tblGrid>
      <w:tr w:rsidR="00445155" w:rsidRPr="00931283" w:rsidTr="007E2D31">
        <w:trPr>
          <w:trHeight w:val="609"/>
          <w:jc w:val="center"/>
        </w:trPr>
        <w:tc>
          <w:tcPr>
            <w:tcW w:w="1967" w:type="dxa"/>
            <w:tcBorders>
              <w:top w:val="single" w:sz="4" w:space="0" w:color="auto"/>
              <w:left w:val="single" w:sz="4" w:space="0" w:color="auto"/>
              <w:bottom w:val="single" w:sz="4" w:space="0" w:color="auto"/>
              <w:right w:val="single" w:sz="4" w:space="0" w:color="auto"/>
            </w:tcBorders>
            <w:vAlign w:val="center"/>
          </w:tcPr>
          <w:p w:rsidR="00445155" w:rsidRPr="00931283" w:rsidRDefault="00445155">
            <w:pPr>
              <w:spacing w:line="480" w:lineRule="exact"/>
              <w:ind w:firstLine="475"/>
              <w:jc w:val="center"/>
              <w:rPr>
                <w:rFonts w:asciiTheme="minorEastAsia" w:eastAsiaTheme="minorEastAsia" w:hAnsiTheme="minorEastAsia"/>
                <w:b/>
                <w:bCs/>
                <w:kern w:val="0"/>
                <w:sz w:val="24"/>
                <w:szCs w:val="24"/>
                <w:rPrChange w:id="256" w:author="余剑" w:date="2020-08-14T16:31:00Z">
                  <w:rPr>
                    <w:b/>
                    <w:bCs/>
                    <w:kern w:val="0"/>
                    <w:sz w:val="24"/>
                    <w:szCs w:val="24"/>
                  </w:rPr>
                </w:rPrChange>
              </w:rPr>
              <w:pPrChange w:id="257" w:author="余剑" w:date="2020-08-14T16:31:00Z">
                <w:pPr>
                  <w:spacing w:after="240" w:line="276" w:lineRule="auto"/>
                  <w:ind w:firstLine="475"/>
                  <w:jc w:val="center"/>
                </w:pPr>
              </w:pPrChange>
            </w:pPr>
            <w:r w:rsidRPr="00931283">
              <w:rPr>
                <w:rFonts w:asciiTheme="minorEastAsia" w:eastAsiaTheme="minorEastAsia" w:hAnsiTheme="minorEastAsia" w:hint="eastAsia"/>
                <w:b/>
                <w:bCs/>
                <w:kern w:val="0"/>
                <w:sz w:val="24"/>
                <w:szCs w:val="24"/>
                <w:rPrChange w:id="258" w:author="余剑" w:date="2020-08-14T16:31:00Z">
                  <w:rPr>
                    <w:rFonts w:hint="eastAsia"/>
                    <w:b/>
                    <w:bCs/>
                    <w:kern w:val="0"/>
                    <w:sz w:val="24"/>
                    <w:szCs w:val="24"/>
                  </w:rPr>
                </w:rPrChange>
              </w:rPr>
              <w:t>教学单元</w:t>
            </w:r>
          </w:p>
        </w:tc>
        <w:tc>
          <w:tcPr>
            <w:tcW w:w="4780"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5"/>
              <w:jc w:val="center"/>
              <w:rPr>
                <w:rFonts w:asciiTheme="minorEastAsia" w:eastAsiaTheme="minorEastAsia" w:hAnsiTheme="minorEastAsia"/>
                <w:b/>
                <w:bCs/>
                <w:kern w:val="0"/>
                <w:sz w:val="24"/>
                <w:szCs w:val="24"/>
                <w:rPrChange w:id="259" w:author="余剑" w:date="2020-08-14T16:31:00Z">
                  <w:rPr>
                    <w:b/>
                    <w:bCs/>
                    <w:kern w:val="0"/>
                    <w:sz w:val="24"/>
                    <w:szCs w:val="24"/>
                  </w:rPr>
                </w:rPrChange>
              </w:rPr>
              <w:pPrChange w:id="260" w:author="余剑" w:date="2020-08-14T16:31:00Z">
                <w:pPr>
                  <w:spacing w:line="276" w:lineRule="auto"/>
                  <w:ind w:firstLine="475"/>
                  <w:jc w:val="center"/>
                </w:pPr>
              </w:pPrChange>
            </w:pPr>
            <w:r w:rsidRPr="00931283">
              <w:rPr>
                <w:rFonts w:asciiTheme="minorEastAsia" w:eastAsiaTheme="minorEastAsia" w:hAnsiTheme="minorEastAsia" w:hint="eastAsia"/>
                <w:b/>
                <w:bCs/>
                <w:kern w:val="0"/>
                <w:sz w:val="24"/>
                <w:szCs w:val="24"/>
                <w:rPrChange w:id="261" w:author="余剑" w:date="2020-08-14T16:31:00Z">
                  <w:rPr>
                    <w:rFonts w:hint="eastAsia"/>
                    <w:b/>
                    <w:bCs/>
                    <w:kern w:val="0"/>
                    <w:sz w:val="24"/>
                    <w:szCs w:val="24"/>
                  </w:rPr>
                </w:rPrChange>
              </w:rPr>
              <w:t>培训课程名称</w:t>
            </w:r>
          </w:p>
        </w:tc>
        <w:tc>
          <w:tcPr>
            <w:tcW w:w="979"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5"/>
              <w:jc w:val="center"/>
              <w:rPr>
                <w:rFonts w:asciiTheme="minorEastAsia" w:eastAsiaTheme="minorEastAsia" w:hAnsiTheme="minorEastAsia"/>
                <w:b/>
                <w:bCs/>
                <w:kern w:val="0"/>
                <w:sz w:val="24"/>
                <w:szCs w:val="24"/>
                <w:rPrChange w:id="262" w:author="余剑" w:date="2020-08-14T16:31:00Z">
                  <w:rPr>
                    <w:b/>
                    <w:bCs/>
                    <w:kern w:val="0"/>
                    <w:sz w:val="24"/>
                    <w:szCs w:val="24"/>
                  </w:rPr>
                </w:rPrChange>
              </w:rPr>
              <w:pPrChange w:id="263" w:author="余剑" w:date="2020-08-14T16:31:00Z">
                <w:pPr>
                  <w:spacing w:line="276" w:lineRule="auto"/>
                  <w:ind w:firstLine="475"/>
                  <w:jc w:val="center"/>
                </w:pPr>
              </w:pPrChange>
            </w:pPr>
            <w:r w:rsidRPr="00931283">
              <w:rPr>
                <w:rFonts w:asciiTheme="minorEastAsia" w:eastAsiaTheme="minorEastAsia" w:hAnsiTheme="minorEastAsia" w:hint="eastAsia"/>
                <w:b/>
                <w:bCs/>
                <w:kern w:val="0"/>
                <w:sz w:val="24"/>
                <w:szCs w:val="24"/>
                <w:rPrChange w:id="264" w:author="余剑" w:date="2020-08-14T16:31:00Z">
                  <w:rPr>
                    <w:rFonts w:hint="eastAsia"/>
                    <w:b/>
                    <w:bCs/>
                    <w:kern w:val="0"/>
                    <w:sz w:val="24"/>
                    <w:szCs w:val="24"/>
                  </w:rPr>
                </w:rPrChange>
              </w:rPr>
              <w:t>学时</w:t>
            </w:r>
          </w:p>
        </w:tc>
        <w:tc>
          <w:tcPr>
            <w:tcW w:w="1289" w:type="dxa"/>
            <w:tcBorders>
              <w:top w:val="single" w:sz="4" w:space="0" w:color="auto"/>
              <w:left w:val="single" w:sz="4" w:space="0" w:color="auto"/>
              <w:bottom w:val="single" w:sz="4" w:space="0" w:color="auto"/>
              <w:right w:val="single" w:sz="4" w:space="0" w:color="auto"/>
            </w:tcBorders>
            <w:vAlign w:val="center"/>
          </w:tcPr>
          <w:p w:rsidR="00445155" w:rsidRPr="00931283" w:rsidRDefault="00445155">
            <w:pPr>
              <w:spacing w:line="480" w:lineRule="exact"/>
              <w:ind w:firstLine="475"/>
              <w:jc w:val="center"/>
              <w:rPr>
                <w:rFonts w:asciiTheme="minorEastAsia" w:eastAsiaTheme="minorEastAsia" w:hAnsiTheme="minorEastAsia"/>
                <w:b/>
                <w:bCs/>
                <w:kern w:val="0"/>
                <w:sz w:val="24"/>
                <w:szCs w:val="24"/>
                <w:rPrChange w:id="265" w:author="余剑" w:date="2020-08-14T16:31:00Z">
                  <w:rPr>
                    <w:b/>
                    <w:bCs/>
                    <w:kern w:val="0"/>
                    <w:sz w:val="24"/>
                    <w:szCs w:val="24"/>
                  </w:rPr>
                </w:rPrChange>
              </w:rPr>
              <w:pPrChange w:id="266" w:author="余剑" w:date="2020-08-14T16:31:00Z">
                <w:pPr>
                  <w:spacing w:line="276" w:lineRule="auto"/>
                  <w:ind w:firstLine="475"/>
                  <w:jc w:val="center"/>
                </w:pPr>
              </w:pPrChange>
            </w:pPr>
            <w:r w:rsidRPr="00931283">
              <w:rPr>
                <w:rFonts w:asciiTheme="minorEastAsia" w:eastAsiaTheme="minorEastAsia" w:hAnsiTheme="minorEastAsia" w:hint="eastAsia"/>
                <w:b/>
                <w:bCs/>
                <w:color w:val="000000"/>
                <w:kern w:val="0"/>
                <w:sz w:val="24"/>
                <w:szCs w:val="24"/>
                <w:rPrChange w:id="267" w:author="余剑" w:date="2020-08-14T16:31:00Z">
                  <w:rPr>
                    <w:rFonts w:hint="eastAsia"/>
                    <w:b/>
                    <w:bCs/>
                    <w:color w:val="000000"/>
                    <w:kern w:val="0"/>
                    <w:sz w:val="24"/>
                    <w:szCs w:val="24"/>
                  </w:rPr>
                </w:rPrChange>
              </w:rPr>
              <w:t>占比（%）</w:t>
            </w:r>
          </w:p>
        </w:tc>
      </w:tr>
      <w:tr w:rsidR="00445155" w:rsidRPr="00931283" w:rsidTr="007E2D31">
        <w:trPr>
          <w:trHeight w:val="609"/>
          <w:jc w:val="center"/>
        </w:trPr>
        <w:tc>
          <w:tcPr>
            <w:tcW w:w="1967" w:type="dxa"/>
            <w:vMerge w:val="restart"/>
            <w:tcBorders>
              <w:top w:val="single" w:sz="4" w:space="0" w:color="auto"/>
              <w:left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b/>
                <w:bCs/>
                <w:kern w:val="0"/>
                <w:sz w:val="24"/>
                <w:szCs w:val="24"/>
                <w:rPrChange w:id="268" w:author="余剑" w:date="2020-08-14T16:31:00Z">
                  <w:rPr>
                    <w:b/>
                    <w:bCs/>
                    <w:kern w:val="0"/>
                    <w:sz w:val="24"/>
                    <w:szCs w:val="24"/>
                  </w:rPr>
                </w:rPrChange>
              </w:rPr>
              <w:pPrChange w:id="269"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270" w:author="余剑" w:date="2020-08-14T16:31:00Z">
                  <w:rPr>
                    <w:rFonts w:hint="eastAsia"/>
                    <w:sz w:val="24"/>
                    <w:szCs w:val="24"/>
                  </w:rPr>
                </w:rPrChange>
              </w:rPr>
              <w:t>1、生态质量气象监测和评估业务现状和进展</w:t>
            </w:r>
          </w:p>
        </w:tc>
        <w:tc>
          <w:tcPr>
            <w:tcW w:w="4780"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b/>
                <w:bCs/>
                <w:kern w:val="0"/>
                <w:sz w:val="24"/>
                <w:szCs w:val="24"/>
                <w:rPrChange w:id="271" w:author="余剑" w:date="2020-08-14T16:31:00Z">
                  <w:rPr>
                    <w:b/>
                    <w:bCs/>
                    <w:kern w:val="0"/>
                    <w:sz w:val="24"/>
                    <w:szCs w:val="24"/>
                  </w:rPr>
                </w:rPrChange>
              </w:rPr>
              <w:pPrChange w:id="272"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273" w:author="余剑" w:date="2020-08-14T16:31:00Z">
                  <w:rPr>
                    <w:rFonts w:hint="eastAsia"/>
                    <w:sz w:val="24"/>
                    <w:szCs w:val="24"/>
                  </w:rPr>
                </w:rPrChange>
              </w:rPr>
              <w:t>生态气象业务服务现状及今年发展</w:t>
            </w:r>
          </w:p>
        </w:tc>
        <w:tc>
          <w:tcPr>
            <w:tcW w:w="979"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bCs/>
                <w:kern w:val="0"/>
                <w:sz w:val="24"/>
                <w:szCs w:val="24"/>
                <w:rPrChange w:id="274" w:author="余剑" w:date="2020-08-14T16:31:00Z">
                  <w:rPr>
                    <w:bCs/>
                    <w:kern w:val="0"/>
                    <w:sz w:val="24"/>
                    <w:szCs w:val="24"/>
                  </w:rPr>
                </w:rPrChange>
              </w:rPr>
              <w:pPrChange w:id="275" w:author="余剑" w:date="2020-08-14T16:31:00Z">
                <w:pPr>
                  <w:spacing w:line="276" w:lineRule="auto"/>
                  <w:ind w:firstLine="473"/>
                  <w:jc w:val="center"/>
                </w:pPr>
              </w:pPrChange>
            </w:pPr>
            <w:r w:rsidRPr="00931283">
              <w:rPr>
                <w:rFonts w:asciiTheme="minorEastAsia" w:eastAsiaTheme="minorEastAsia" w:hAnsiTheme="minorEastAsia"/>
                <w:bCs/>
                <w:kern w:val="0"/>
                <w:sz w:val="24"/>
                <w:szCs w:val="24"/>
                <w:rPrChange w:id="276" w:author="余剑" w:date="2020-08-14T16:31:00Z">
                  <w:rPr>
                    <w:bCs/>
                    <w:kern w:val="0"/>
                    <w:sz w:val="24"/>
                    <w:szCs w:val="24"/>
                  </w:rPr>
                </w:rPrChange>
              </w:rPr>
              <w:t>2</w:t>
            </w:r>
          </w:p>
        </w:tc>
        <w:tc>
          <w:tcPr>
            <w:tcW w:w="1289" w:type="dxa"/>
            <w:vMerge w:val="restart"/>
            <w:tcBorders>
              <w:top w:val="single" w:sz="4" w:space="0" w:color="auto"/>
              <w:left w:val="single" w:sz="4" w:space="0" w:color="auto"/>
              <w:right w:val="single" w:sz="4" w:space="0" w:color="auto"/>
            </w:tcBorders>
            <w:vAlign w:val="center"/>
          </w:tcPr>
          <w:p w:rsidR="00445155" w:rsidRPr="00931283" w:rsidRDefault="00AA4A49">
            <w:pPr>
              <w:spacing w:line="480" w:lineRule="exact"/>
              <w:ind w:firstLine="473"/>
              <w:rPr>
                <w:rFonts w:asciiTheme="minorEastAsia" w:eastAsiaTheme="minorEastAsia" w:hAnsiTheme="minorEastAsia"/>
                <w:bCs/>
                <w:color w:val="000000"/>
                <w:kern w:val="0"/>
                <w:sz w:val="24"/>
                <w:szCs w:val="24"/>
                <w:rPrChange w:id="277" w:author="余剑" w:date="2020-08-14T16:31:00Z">
                  <w:rPr>
                    <w:bCs/>
                    <w:color w:val="000000"/>
                    <w:kern w:val="0"/>
                    <w:sz w:val="24"/>
                    <w:szCs w:val="24"/>
                  </w:rPr>
                </w:rPrChange>
              </w:rPr>
              <w:pPrChange w:id="278" w:author="余剑" w:date="2020-08-14T16:31:00Z">
                <w:pPr>
                  <w:spacing w:line="276" w:lineRule="auto"/>
                  <w:ind w:firstLine="473"/>
                </w:pPr>
              </w:pPrChange>
            </w:pPr>
            <w:r w:rsidRPr="00931283">
              <w:rPr>
                <w:rFonts w:asciiTheme="minorEastAsia" w:eastAsiaTheme="minorEastAsia" w:hAnsiTheme="minorEastAsia"/>
                <w:bCs/>
                <w:color w:val="000000"/>
                <w:kern w:val="0"/>
                <w:sz w:val="24"/>
                <w:szCs w:val="24"/>
                <w:rPrChange w:id="279" w:author="余剑" w:date="2020-08-14T16:31:00Z">
                  <w:rPr>
                    <w:bCs/>
                    <w:color w:val="000000"/>
                    <w:kern w:val="0"/>
                    <w:sz w:val="24"/>
                    <w:szCs w:val="24"/>
                  </w:rPr>
                </w:rPrChange>
              </w:rPr>
              <w:t>13.89</w:t>
            </w:r>
          </w:p>
        </w:tc>
      </w:tr>
      <w:tr w:rsidR="00AA4A49" w:rsidRPr="00931283" w:rsidTr="007E2D31">
        <w:trPr>
          <w:trHeight w:val="609"/>
          <w:jc w:val="center"/>
        </w:trPr>
        <w:tc>
          <w:tcPr>
            <w:tcW w:w="1967" w:type="dxa"/>
            <w:vMerge/>
            <w:tcBorders>
              <w:left w:val="single" w:sz="4" w:space="0" w:color="auto"/>
              <w:bottom w:val="single" w:sz="4" w:space="0" w:color="auto"/>
              <w:right w:val="single" w:sz="4" w:space="0" w:color="auto"/>
            </w:tcBorders>
            <w:vAlign w:val="center"/>
          </w:tcPr>
          <w:p w:rsidR="00AA4A49" w:rsidRPr="00931283" w:rsidRDefault="00AA4A49">
            <w:pPr>
              <w:spacing w:line="480" w:lineRule="exact"/>
              <w:ind w:firstLine="475"/>
              <w:jc w:val="center"/>
              <w:rPr>
                <w:rFonts w:asciiTheme="minorEastAsia" w:eastAsiaTheme="minorEastAsia" w:hAnsiTheme="minorEastAsia"/>
                <w:b/>
                <w:bCs/>
                <w:kern w:val="0"/>
                <w:sz w:val="24"/>
                <w:szCs w:val="24"/>
                <w:rPrChange w:id="280" w:author="余剑" w:date="2020-08-14T16:31:00Z">
                  <w:rPr>
                    <w:b/>
                    <w:bCs/>
                    <w:kern w:val="0"/>
                    <w:sz w:val="24"/>
                    <w:szCs w:val="24"/>
                  </w:rPr>
                </w:rPrChange>
              </w:rPr>
              <w:pPrChange w:id="281" w:author="余剑" w:date="2020-08-14T16:31:00Z">
                <w:pPr>
                  <w:spacing w:after="240" w:line="276" w:lineRule="auto"/>
                  <w:ind w:firstLine="475"/>
                  <w:jc w:val="center"/>
                </w:pPr>
              </w:pPrChange>
            </w:pPr>
          </w:p>
        </w:tc>
        <w:tc>
          <w:tcPr>
            <w:tcW w:w="4780"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282" w:author="余剑" w:date="2020-08-14T16:31:00Z">
                  <w:rPr>
                    <w:sz w:val="24"/>
                    <w:szCs w:val="24"/>
                  </w:rPr>
                </w:rPrChange>
              </w:rPr>
              <w:pPrChange w:id="283"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284" w:author="余剑" w:date="2020-08-14T16:31:00Z">
                  <w:rPr>
                    <w:rFonts w:hint="eastAsia"/>
                    <w:sz w:val="24"/>
                    <w:szCs w:val="24"/>
                  </w:rPr>
                </w:rPrChange>
              </w:rPr>
              <w:t>生态气象观测布局和监测技术进展</w:t>
            </w:r>
          </w:p>
        </w:tc>
        <w:tc>
          <w:tcPr>
            <w:tcW w:w="979"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bCs/>
                <w:kern w:val="0"/>
                <w:sz w:val="24"/>
                <w:szCs w:val="24"/>
                <w:rPrChange w:id="285" w:author="余剑" w:date="2020-08-14T16:31:00Z">
                  <w:rPr>
                    <w:bCs/>
                    <w:kern w:val="0"/>
                    <w:sz w:val="24"/>
                    <w:szCs w:val="24"/>
                  </w:rPr>
                </w:rPrChange>
              </w:rPr>
              <w:pPrChange w:id="286" w:author="余剑" w:date="2020-08-14T16:31:00Z">
                <w:pPr>
                  <w:spacing w:line="276" w:lineRule="auto"/>
                  <w:ind w:firstLine="473"/>
                  <w:jc w:val="center"/>
                </w:pPr>
              </w:pPrChange>
            </w:pPr>
            <w:r w:rsidRPr="00931283">
              <w:rPr>
                <w:rFonts w:asciiTheme="minorEastAsia" w:eastAsiaTheme="minorEastAsia" w:hAnsiTheme="minorEastAsia"/>
                <w:bCs/>
                <w:kern w:val="0"/>
                <w:sz w:val="24"/>
                <w:szCs w:val="24"/>
                <w:rPrChange w:id="287" w:author="余剑" w:date="2020-08-14T16:31:00Z">
                  <w:rPr>
                    <w:bCs/>
                    <w:kern w:val="0"/>
                    <w:sz w:val="24"/>
                    <w:szCs w:val="24"/>
                  </w:rPr>
                </w:rPrChange>
              </w:rPr>
              <w:t>4</w:t>
            </w:r>
          </w:p>
        </w:tc>
        <w:tc>
          <w:tcPr>
            <w:tcW w:w="1289" w:type="dxa"/>
            <w:vMerge/>
            <w:tcBorders>
              <w:left w:val="single" w:sz="4" w:space="0" w:color="auto"/>
              <w:bottom w:val="single" w:sz="4" w:space="0" w:color="auto"/>
              <w:right w:val="single" w:sz="4" w:space="0" w:color="auto"/>
            </w:tcBorders>
            <w:vAlign w:val="center"/>
          </w:tcPr>
          <w:p w:rsidR="00AA4A49" w:rsidRPr="00931283" w:rsidRDefault="00AA4A49">
            <w:pPr>
              <w:spacing w:line="480" w:lineRule="exact"/>
              <w:ind w:firstLine="475"/>
              <w:jc w:val="center"/>
              <w:rPr>
                <w:rFonts w:asciiTheme="minorEastAsia" w:eastAsiaTheme="minorEastAsia" w:hAnsiTheme="minorEastAsia"/>
                <w:b/>
                <w:bCs/>
                <w:color w:val="000000"/>
                <w:kern w:val="0"/>
                <w:sz w:val="24"/>
                <w:szCs w:val="24"/>
                <w:rPrChange w:id="288" w:author="余剑" w:date="2020-08-14T16:31:00Z">
                  <w:rPr>
                    <w:b/>
                    <w:bCs/>
                    <w:color w:val="000000"/>
                    <w:kern w:val="0"/>
                    <w:sz w:val="24"/>
                    <w:szCs w:val="24"/>
                  </w:rPr>
                </w:rPrChange>
              </w:rPr>
              <w:pPrChange w:id="289" w:author="余剑" w:date="2020-08-14T16:31:00Z">
                <w:pPr>
                  <w:spacing w:line="276" w:lineRule="auto"/>
                  <w:ind w:firstLine="475"/>
                  <w:jc w:val="center"/>
                </w:pPr>
              </w:pPrChange>
            </w:pPr>
          </w:p>
        </w:tc>
      </w:tr>
      <w:tr w:rsidR="00AA4A49" w:rsidRPr="00931283" w:rsidTr="007E2D31">
        <w:trPr>
          <w:trHeight w:val="609"/>
          <w:jc w:val="center"/>
        </w:trPr>
        <w:tc>
          <w:tcPr>
            <w:tcW w:w="1967" w:type="dxa"/>
            <w:vMerge/>
            <w:tcBorders>
              <w:left w:val="single" w:sz="4" w:space="0" w:color="auto"/>
              <w:bottom w:val="single" w:sz="4" w:space="0" w:color="auto"/>
              <w:right w:val="single" w:sz="4" w:space="0" w:color="auto"/>
            </w:tcBorders>
            <w:vAlign w:val="center"/>
          </w:tcPr>
          <w:p w:rsidR="00AA4A49" w:rsidRPr="00931283" w:rsidRDefault="00AA4A49">
            <w:pPr>
              <w:spacing w:line="480" w:lineRule="exact"/>
              <w:ind w:firstLine="475"/>
              <w:jc w:val="center"/>
              <w:rPr>
                <w:rFonts w:asciiTheme="minorEastAsia" w:eastAsiaTheme="minorEastAsia" w:hAnsiTheme="minorEastAsia"/>
                <w:b/>
                <w:bCs/>
                <w:kern w:val="0"/>
                <w:sz w:val="24"/>
                <w:szCs w:val="24"/>
                <w:rPrChange w:id="290" w:author="余剑" w:date="2020-08-14T16:31:00Z">
                  <w:rPr>
                    <w:b/>
                    <w:bCs/>
                    <w:kern w:val="0"/>
                    <w:sz w:val="24"/>
                    <w:szCs w:val="24"/>
                  </w:rPr>
                </w:rPrChange>
              </w:rPr>
              <w:pPrChange w:id="291" w:author="余剑" w:date="2020-08-14T16:31:00Z">
                <w:pPr>
                  <w:spacing w:after="240" w:line="276" w:lineRule="auto"/>
                  <w:ind w:firstLine="475"/>
                  <w:jc w:val="center"/>
                </w:pPr>
              </w:pPrChange>
            </w:pPr>
          </w:p>
        </w:tc>
        <w:tc>
          <w:tcPr>
            <w:tcW w:w="4780"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b/>
                <w:bCs/>
                <w:kern w:val="0"/>
                <w:sz w:val="24"/>
                <w:szCs w:val="24"/>
                <w:rPrChange w:id="292" w:author="余剑" w:date="2020-08-14T16:31:00Z">
                  <w:rPr>
                    <w:b/>
                    <w:bCs/>
                    <w:kern w:val="0"/>
                    <w:sz w:val="24"/>
                    <w:szCs w:val="24"/>
                  </w:rPr>
                </w:rPrChange>
              </w:rPr>
              <w:pPrChange w:id="293"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294" w:author="余剑" w:date="2020-08-14T16:31:00Z">
                  <w:rPr>
                    <w:rFonts w:hint="eastAsia"/>
                    <w:sz w:val="24"/>
                    <w:szCs w:val="24"/>
                  </w:rPr>
                </w:rPrChange>
              </w:rPr>
              <w:t>生态气象云平台建设及发展</w:t>
            </w:r>
          </w:p>
        </w:tc>
        <w:tc>
          <w:tcPr>
            <w:tcW w:w="979"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bCs/>
                <w:kern w:val="0"/>
                <w:sz w:val="24"/>
                <w:szCs w:val="24"/>
                <w:rPrChange w:id="295" w:author="余剑" w:date="2020-08-14T16:31:00Z">
                  <w:rPr>
                    <w:bCs/>
                    <w:kern w:val="0"/>
                    <w:sz w:val="24"/>
                    <w:szCs w:val="24"/>
                  </w:rPr>
                </w:rPrChange>
              </w:rPr>
              <w:pPrChange w:id="296" w:author="余剑" w:date="2020-08-14T16:31:00Z">
                <w:pPr>
                  <w:spacing w:line="276" w:lineRule="auto"/>
                  <w:ind w:firstLine="473"/>
                  <w:jc w:val="center"/>
                </w:pPr>
              </w:pPrChange>
            </w:pPr>
            <w:r w:rsidRPr="00931283">
              <w:rPr>
                <w:rFonts w:asciiTheme="minorEastAsia" w:eastAsiaTheme="minorEastAsia" w:hAnsiTheme="minorEastAsia"/>
                <w:bCs/>
                <w:kern w:val="0"/>
                <w:sz w:val="24"/>
                <w:szCs w:val="24"/>
                <w:rPrChange w:id="297" w:author="余剑" w:date="2020-08-14T16:31:00Z">
                  <w:rPr>
                    <w:bCs/>
                    <w:kern w:val="0"/>
                    <w:sz w:val="24"/>
                    <w:szCs w:val="24"/>
                  </w:rPr>
                </w:rPrChange>
              </w:rPr>
              <w:t>4</w:t>
            </w:r>
          </w:p>
        </w:tc>
        <w:tc>
          <w:tcPr>
            <w:tcW w:w="1289" w:type="dxa"/>
            <w:vMerge/>
            <w:tcBorders>
              <w:left w:val="single" w:sz="4" w:space="0" w:color="auto"/>
              <w:bottom w:val="single" w:sz="4" w:space="0" w:color="auto"/>
              <w:right w:val="single" w:sz="4" w:space="0" w:color="auto"/>
            </w:tcBorders>
            <w:vAlign w:val="center"/>
          </w:tcPr>
          <w:p w:rsidR="00AA4A49" w:rsidRPr="00931283" w:rsidRDefault="00AA4A49">
            <w:pPr>
              <w:spacing w:line="480" w:lineRule="exact"/>
              <w:ind w:firstLine="475"/>
              <w:jc w:val="center"/>
              <w:rPr>
                <w:rFonts w:asciiTheme="minorEastAsia" w:eastAsiaTheme="minorEastAsia" w:hAnsiTheme="minorEastAsia"/>
                <w:b/>
                <w:bCs/>
                <w:color w:val="000000"/>
                <w:kern w:val="0"/>
                <w:sz w:val="24"/>
                <w:szCs w:val="24"/>
                <w:rPrChange w:id="298" w:author="余剑" w:date="2020-08-14T16:31:00Z">
                  <w:rPr>
                    <w:b/>
                    <w:bCs/>
                    <w:color w:val="000000"/>
                    <w:kern w:val="0"/>
                    <w:sz w:val="24"/>
                    <w:szCs w:val="24"/>
                  </w:rPr>
                </w:rPrChange>
              </w:rPr>
              <w:pPrChange w:id="299" w:author="余剑" w:date="2020-08-14T16:31:00Z">
                <w:pPr>
                  <w:spacing w:line="276" w:lineRule="auto"/>
                  <w:ind w:firstLine="475"/>
                  <w:jc w:val="center"/>
                </w:pPr>
              </w:pPrChange>
            </w:pPr>
          </w:p>
        </w:tc>
      </w:tr>
      <w:tr w:rsidR="00AA4A49" w:rsidRPr="00931283" w:rsidTr="007E2D31">
        <w:trPr>
          <w:trHeight w:val="407"/>
          <w:jc w:val="center"/>
        </w:trPr>
        <w:tc>
          <w:tcPr>
            <w:tcW w:w="1967" w:type="dxa"/>
            <w:vMerge w:val="restart"/>
            <w:tcBorders>
              <w:top w:val="single" w:sz="4" w:space="0" w:color="auto"/>
              <w:left w:val="single" w:sz="4" w:space="0" w:color="auto"/>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00" w:author="余剑" w:date="2020-08-14T16:31:00Z">
                  <w:rPr>
                    <w:sz w:val="24"/>
                    <w:szCs w:val="24"/>
                  </w:rPr>
                </w:rPrChange>
              </w:rPr>
              <w:pPrChange w:id="301" w:author="余剑" w:date="2020-08-14T16:31:00Z">
                <w:pPr>
                  <w:spacing w:line="276" w:lineRule="auto"/>
                  <w:ind w:firstLine="473"/>
                  <w:jc w:val="center"/>
                </w:pPr>
              </w:pPrChange>
            </w:pPr>
          </w:p>
          <w:p w:rsidR="00AA4A49" w:rsidRPr="00931283" w:rsidRDefault="00AA4A49">
            <w:pPr>
              <w:spacing w:line="480" w:lineRule="exact"/>
              <w:ind w:firstLine="473"/>
              <w:jc w:val="center"/>
              <w:rPr>
                <w:rFonts w:asciiTheme="minorEastAsia" w:eastAsiaTheme="minorEastAsia" w:hAnsiTheme="minorEastAsia"/>
                <w:sz w:val="24"/>
                <w:szCs w:val="24"/>
                <w:rPrChange w:id="302" w:author="余剑" w:date="2020-08-14T16:31:00Z">
                  <w:rPr>
                    <w:sz w:val="24"/>
                    <w:szCs w:val="24"/>
                  </w:rPr>
                </w:rPrChange>
              </w:rPr>
              <w:pPrChange w:id="303"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304" w:author="余剑" w:date="2020-08-14T16:31:00Z">
                  <w:rPr>
                    <w:rFonts w:hint="eastAsia"/>
                    <w:sz w:val="24"/>
                    <w:szCs w:val="24"/>
                  </w:rPr>
                </w:rPrChange>
              </w:rPr>
              <w:t>2.陆地生态质量气象监测评价技术应用及今年发展</w:t>
            </w:r>
          </w:p>
        </w:tc>
        <w:tc>
          <w:tcPr>
            <w:tcW w:w="4780"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05" w:author="余剑" w:date="2020-08-14T16:31:00Z">
                  <w:rPr>
                    <w:sz w:val="24"/>
                    <w:szCs w:val="24"/>
                  </w:rPr>
                </w:rPrChange>
              </w:rPr>
              <w:pPrChange w:id="306"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307" w:author="余剑" w:date="2020-08-14T16:31:00Z">
                  <w:rPr>
                    <w:rFonts w:hint="eastAsia"/>
                    <w:sz w:val="24"/>
                    <w:szCs w:val="24"/>
                  </w:rPr>
                </w:rPrChange>
              </w:rPr>
              <w:t>生态气象监测评价预报业务技术应用及发展</w:t>
            </w:r>
          </w:p>
        </w:tc>
        <w:tc>
          <w:tcPr>
            <w:tcW w:w="979"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08" w:author="余剑" w:date="2020-08-14T16:31:00Z">
                  <w:rPr>
                    <w:sz w:val="24"/>
                    <w:szCs w:val="24"/>
                  </w:rPr>
                </w:rPrChange>
              </w:rPr>
              <w:pPrChange w:id="309" w:author="余剑" w:date="2020-08-14T16:31:00Z">
                <w:pPr>
                  <w:spacing w:line="276" w:lineRule="auto"/>
                  <w:ind w:firstLine="473"/>
                  <w:jc w:val="center"/>
                </w:pPr>
              </w:pPrChange>
            </w:pPr>
            <w:r w:rsidRPr="00931283">
              <w:rPr>
                <w:rFonts w:asciiTheme="minorEastAsia" w:eastAsiaTheme="minorEastAsia" w:hAnsiTheme="minorEastAsia"/>
                <w:sz w:val="24"/>
                <w:szCs w:val="24"/>
                <w:rPrChange w:id="310" w:author="余剑" w:date="2020-08-14T16:31:00Z">
                  <w:rPr>
                    <w:sz w:val="24"/>
                    <w:szCs w:val="24"/>
                  </w:rPr>
                </w:rPrChange>
              </w:rPr>
              <w:t>4</w:t>
            </w:r>
          </w:p>
        </w:tc>
        <w:tc>
          <w:tcPr>
            <w:tcW w:w="1289" w:type="dxa"/>
            <w:vMerge w:val="restart"/>
            <w:tcBorders>
              <w:top w:val="single" w:sz="4" w:space="0" w:color="auto"/>
              <w:left w:val="single" w:sz="4" w:space="0" w:color="auto"/>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11" w:author="余剑" w:date="2020-08-14T16:31:00Z">
                  <w:rPr>
                    <w:sz w:val="24"/>
                    <w:szCs w:val="24"/>
                  </w:rPr>
                </w:rPrChange>
              </w:rPr>
              <w:pPrChange w:id="312" w:author="余剑" w:date="2020-08-14T16:31:00Z">
                <w:pPr>
                  <w:spacing w:line="276" w:lineRule="auto"/>
                  <w:ind w:firstLine="473"/>
                  <w:jc w:val="center"/>
                </w:pPr>
              </w:pPrChange>
            </w:pPr>
          </w:p>
          <w:p w:rsidR="00AA4A49" w:rsidRPr="00931283" w:rsidRDefault="00AA4A49">
            <w:pPr>
              <w:spacing w:line="480" w:lineRule="exact"/>
              <w:ind w:firstLine="473"/>
              <w:jc w:val="center"/>
              <w:rPr>
                <w:rFonts w:asciiTheme="minorEastAsia" w:eastAsiaTheme="minorEastAsia" w:hAnsiTheme="minorEastAsia"/>
                <w:sz w:val="24"/>
                <w:szCs w:val="24"/>
                <w:rPrChange w:id="313" w:author="余剑" w:date="2020-08-14T16:31:00Z">
                  <w:rPr>
                    <w:sz w:val="24"/>
                    <w:szCs w:val="24"/>
                  </w:rPr>
                </w:rPrChange>
              </w:rPr>
              <w:pPrChange w:id="314" w:author="余剑" w:date="2020-08-14T16:31:00Z">
                <w:pPr>
                  <w:spacing w:line="276" w:lineRule="auto"/>
                  <w:ind w:firstLine="473"/>
                  <w:jc w:val="center"/>
                </w:pPr>
              </w:pPrChange>
            </w:pPr>
          </w:p>
          <w:p w:rsidR="00AA4A49" w:rsidRPr="00931283" w:rsidRDefault="00AA4A49">
            <w:pPr>
              <w:spacing w:line="480" w:lineRule="exact"/>
              <w:ind w:firstLine="473"/>
              <w:jc w:val="center"/>
              <w:rPr>
                <w:rFonts w:asciiTheme="minorEastAsia" w:eastAsiaTheme="minorEastAsia" w:hAnsiTheme="minorEastAsia"/>
                <w:sz w:val="24"/>
                <w:szCs w:val="24"/>
                <w:rPrChange w:id="315" w:author="余剑" w:date="2020-08-14T16:31:00Z">
                  <w:rPr>
                    <w:sz w:val="24"/>
                    <w:szCs w:val="24"/>
                  </w:rPr>
                </w:rPrChange>
              </w:rPr>
              <w:pPrChange w:id="316" w:author="余剑" w:date="2020-08-14T16:31:00Z">
                <w:pPr>
                  <w:spacing w:line="276" w:lineRule="auto"/>
                  <w:ind w:firstLine="473"/>
                  <w:jc w:val="center"/>
                </w:pPr>
              </w:pPrChange>
            </w:pPr>
            <w:r w:rsidRPr="00931283">
              <w:rPr>
                <w:rFonts w:asciiTheme="minorEastAsia" w:eastAsiaTheme="minorEastAsia" w:hAnsiTheme="minorEastAsia"/>
                <w:sz w:val="24"/>
                <w:szCs w:val="24"/>
                <w:rPrChange w:id="317" w:author="余剑" w:date="2020-08-14T16:31:00Z">
                  <w:rPr>
                    <w:sz w:val="24"/>
                    <w:szCs w:val="24"/>
                  </w:rPr>
                </w:rPrChange>
              </w:rPr>
              <w:t>22.22</w:t>
            </w:r>
          </w:p>
        </w:tc>
      </w:tr>
      <w:tr w:rsidR="00AA4A49" w:rsidRPr="00931283" w:rsidTr="007E2D31">
        <w:trPr>
          <w:trHeight w:val="520"/>
          <w:jc w:val="center"/>
        </w:trPr>
        <w:tc>
          <w:tcPr>
            <w:tcW w:w="1967" w:type="dxa"/>
            <w:vMerge/>
            <w:tcBorders>
              <w:left w:val="single" w:sz="4" w:space="0" w:color="auto"/>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18" w:author="余剑" w:date="2020-08-14T16:31:00Z">
                  <w:rPr>
                    <w:sz w:val="24"/>
                    <w:szCs w:val="24"/>
                  </w:rPr>
                </w:rPrChange>
              </w:rPr>
              <w:pPrChange w:id="319" w:author="余剑" w:date="2020-08-14T16:31:00Z">
                <w:pPr>
                  <w:spacing w:line="276" w:lineRule="auto"/>
                  <w:ind w:firstLine="473"/>
                  <w:jc w:val="center"/>
                </w:pPr>
              </w:pPrChange>
            </w:pPr>
          </w:p>
        </w:tc>
        <w:tc>
          <w:tcPr>
            <w:tcW w:w="4780"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20" w:author="余剑" w:date="2020-08-14T16:31:00Z">
                  <w:rPr>
                    <w:sz w:val="24"/>
                    <w:szCs w:val="24"/>
                  </w:rPr>
                </w:rPrChange>
              </w:rPr>
              <w:pPrChange w:id="321"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322" w:author="余剑" w:date="2020-08-14T16:31:00Z">
                  <w:rPr>
                    <w:rFonts w:hint="eastAsia"/>
                    <w:sz w:val="24"/>
                    <w:szCs w:val="24"/>
                  </w:rPr>
                </w:rPrChange>
              </w:rPr>
              <w:t>植被生态质量气象监测评价技术业务应用及发展</w:t>
            </w:r>
          </w:p>
        </w:tc>
        <w:tc>
          <w:tcPr>
            <w:tcW w:w="979"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23" w:author="余剑" w:date="2020-08-14T16:31:00Z">
                  <w:rPr>
                    <w:sz w:val="24"/>
                    <w:szCs w:val="24"/>
                  </w:rPr>
                </w:rPrChange>
              </w:rPr>
              <w:pPrChange w:id="324" w:author="余剑" w:date="2020-08-14T16:31:00Z">
                <w:pPr>
                  <w:spacing w:line="276" w:lineRule="auto"/>
                  <w:ind w:firstLine="473"/>
                  <w:jc w:val="center"/>
                </w:pPr>
              </w:pPrChange>
            </w:pPr>
            <w:r w:rsidRPr="00931283">
              <w:rPr>
                <w:rFonts w:asciiTheme="minorEastAsia" w:eastAsiaTheme="minorEastAsia" w:hAnsiTheme="minorEastAsia"/>
                <w:sz w:val="24"/>
                <w:szCs w:val="24"/>
                <w:rPrChange w:id="325" w:author="余剑" w:date="2020-08-14T16:31:00Z">
                  <w:rPr>
                    <w:sz w:val="24"/>
                    <w:szCs w:val="24"/>
                  </w:rPr>
                </w:rPrChange>
              </w:rPr>
              <w:t>4</w:t>
            </w:r>
          </w:p>
        </w:tc>
        <w:tc>
          <w:tcPr>
            <w:tcW w:w="1289" w:type="dxa"/>
            <w:vMerge/>
            <w:tcBorders>
              <w:left w:val="single" w:sz="4" w:space="0" w:color="auto"/>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26" w:author="余剑" w:date="2020-08-14T16:31:00Z">
                  <w:rPr>
                    <w:sz w:val="24"/>
                    <w:szCs w:val="24"/>
                  </w:rPr>
                </w:rPrChange>
              </w:rPr>
              <w:pPrChange w:id="327" w:author="余剑" w:date="2020-08-14T16:31:00Z">
                <w:pPr>
                  <w:spacing w:line="276" w:lineRule="auto"/>
                  <w:ind w:firstLine="473"/>
                  <w:jc w:val="center"/>
                </w:pPr>
              </w:pPrChange>
            </w:pPr>
          </w:p>
        </w:tc>
      </w:tr>
      <w:tr w:rsidR="00AA4A49" w:rsidRPr="00931283" w:rsidTr="007E2D31">
        <w:trPr>
          <w:trHeight w:val="520"/>
          <w:jc w:val="center"/>
        </w:trPr>
        <w:tc>
          <w:tcPr>
            <w:tcW w:w="1967" w:type="dxa"/>
            <w:vMerge/>
            <w:tcBorders>
              <w:left w:val="single" w:sz="4" w:space="0" w:color="auto"/>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28" w:author="余剑" w:date="2020-08-14T16:31:00Z">
                  <w:rPr>
                    <w:sz w:val="24"/>
                    <w:szCs w:val="24"/>
                  </w:rPr>
                </w:rPrChange>
              </w:rPr>
              <w:pPrChange w:id="329" w:author="余剑" w:date="2020-08-14T16:31:00Z">
                <w:pPr>
                  <w:spacing w:line="276" w:lineRule="auto"/>
                  <w:ind w:firstLine="473"/>
                  <w:jc w:val="center"/>
                </w:pPr>
              </w:pPrChange>
            </w:pPr>
          </w:p>
        </w:tc>
        <w:tc>
          <w:tcPr>
            <w:tcW w:w="4780"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30" w:author="余剑" w:date="2020-08-14T16:31:00Z">
                  <w:rPr>
                    <w:sz w:val="24"/>
                    <w:szCs w:val="24"/>
                  </w:rPr>
                </w:rPrChange>
              </w:rPr>
              <w:pPrChange w:id="331"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332" w:author="余剑" w:date="2020-08-14T16:31:00Z">
                  <w:rPr>
                    <w:rFonts w:hint="eastAsia"/>
                    <w:sz w:val="24"/>
                    <w:szCs w:val="24"/>
                  </w:rPr>
                </w:rPrChange>
              </w:rPr>
              <w:t>森林生态质量气象监测评价技术应用及发展</w:t>
            </w:r>
          </w:p>
        </w:tc>
        <w:tc>
          <w:tcPr>
            <w:tcW w:w="979"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33" w:author="余剑" w:date="2020-08-14T16:31:00Z">
                  <w:rPr>
                    <w:sz w:val="24"/>
                    <w:szCs w:val="24"/>
                  </w:rPr>
                </w:rPrChange>
              </w:rPr>
              <w:pPrChange w:id="334" w:author="余剑" w:date="2020-08-14T16:31:00Z">
                <w:pPr>
                  <w:spacing w:line="276" w:lineRule="auto"/>
                  <w:ind w:firstLine="473"/>
                  <w:jc w:val="center"/>
                </w:pPr>
              </w:pPrChange>
            </w:pPr>
            <w:r w:rsidRPr="00931283">
              <w:rPr>
                <w:rFonts w:asciiTheme="minorEastAsia" w:eastAsiaTheme="minorEastAsia" w:hAnsiTheme="minorEastAsia"/>
                <w:sz w:val="24"/>
                <w:szCs w:val="24"/>
                <w:rPrChange w:id="335" w:author="余剑" w:date="2020-08-14T16:31:00Z">
                  <w:rPr>
                    <w:sz w:val="24"/>
                    <w:szCs w:val="24"/>
                  </w:rPr>
                </w:rPrChange>
              </w:rPr>
              <w:t>2</w:t>
            </w:r>
          </w:p>
        </w:tc>
        <w:tc>
          <w:tcPr>
            <w:tcW w:w="1289" w:type="dxa"/>
            <w:vMerge/>
            <w:tcBorders>
              <w:left w:val="single" w:sz="4" w:space="0" w:color="auto"/>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36" w:author="余剑" w:date="2020-08-14T16:31:00Z">
                  <w:rPr>
                    <w:sz w:val="24"/>
                    <w:szCs w:val="24"/>
                  </w:rPr>
                </w:rPrChange>
              </w:rPr>
              <w:pPrChange w:id="337" w:author="余剑" w:date="2020-08-14T16:31:00Z">
                <w:pPr>
                  <w:spacing w:line="276" w:lineRule="auto"/>
                  <w:ind w:firstLine="473"/>
                  <w:jc w:val="center"/>
                </w:pPr>
              </w:pPrChange>
            </w:pPr>
          </w:p>
        </w:tc>
      </w:tr>
      <w:tr w:rsidR="00AA4A49" w:rsidRPr="00931283" w:rsidTr="007E2D31">
        <w:trPr>
          <w:trHeight w:val="520"/>
          <w:jc w:val="center"/>
        </w:trPr>
        <w:tc>
          <w:tcPr>
            <w:tcW w:w="1967" w:type="dxa"/>
            <w:vMerge/>
            <w:tcBorders>
              <w:left w:val="single" w:sz="4" w:space="0" w:color="auto"/>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38" w:author="余剑" w:date="2020-08-14T16:31:00Z">
                  <w:rPr>
                    <w:sz w:val="24"/>
                    <w:szCs w:val="24"/>
                  </w:rPr>
                </w:rPrChange>
              </w:rPr>
              <w:pPrChange w:id="339" w:author="余剑" w:date="2020-08-14T16:31:00Z">
                <w:pPr>
                  <w:spacing w:line="276" w:lineRule="auto"/>
                  <w:ind w:firstLine="473"/>
                  <w:jc w:val="center"/>
                </w:pPr>
              </w:pPrChange>
            </w:pPr>
          </w:p>
        </w:tc>
        <w:tc>
          <w:tcPr>
            <w:tcW w:w="4780"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40" w:author="余剑" w:date="2020-08-14T16:31:00Z">
                  <w:rPr>
                    <w:sz w:val="24"/>
                    <w:szCs w:val="24"/>
                  </w:rPr>
                </w:rPrChange>
              </w:rPr>
              <w:pPrChange w:id="341"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342" w:author="余剑" w:date="2020-08-14T16:31:00Z">
                  <w:rPr>
                    <w:rFonts w:hint="eastAsia"/>
                    <w:sz w:val="24"/>
                    <w:szCs w:val="24"/>
                  </w:rPr>
                </w:rPrChange>
              </w:rPr>
              <w:t>草原生态质量气象监测评价技术应用及发展</w:t>
            </w:r>
          </w:p>
        </w:tc>
        <w:tc>
          <w:tcPr>
            <w:tcW w:w="979"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43" w:author="余剑" w:date="2020-08-14T16:31:00Z">
                  <w:rPr>
                    <w:sz w:val="24"/>
                    <w:szCs w:val="24"/>
                  </w:rPr>
                </w:rPrChange>
              </w:rPr>
              <w:pPrChange w:id="344" w:author="余剑" w:date="2020-08-14T16:31:00Z">
                <w:pPr>
                  <w:spacing w:line="276" w:lineRule="auto"/>
                  <w:ind w:firstLine="473"/>
                  <w:jc w:val="center"/>
                </w:pPr>
              </w:pPrChange>
            </w:pPr>
            <w:r w:rsidRPr="00931283">
              <w:rPr>
                <w:rFonts w:asciiTheme="minorEastAsia" w:eastAsiaTheme="minorEastAsia" w:hAnsiTheme="minorEastAsia"/>
                <w:sz w:val="24"/>
                <w:szCs w:val="24"/>
                <w:rPrChange w:id="345" w:author="余剑" w:date="2020-08-14T16:31:00Z">
                  <w:rPr>
                    <w:sz w:val="24"/>
                    <w:szCs w:val="24"/>
                  </w:rPr>
                </w:rPrChange>
              </w:rPr>
              <w:t>4</w:t>
            </w:r>
          </w:p>
        </w:tc>
        <w:tc>
          <w:tcPr>
            <w:tcW w:w="1289" w:type="dxa"/>
            <w:vMerge/>
            <w:tcBorders>
              <w:left w:val="single" w:sz="4" w:space="0" w:color="auto"/>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46" w:author="余剑" w:date="2020-08-14T16:31:00Z">
                  <w:rPr>
                    <w:sz w:val="24"/>
                    <w:szCs w:val="24"/>
                  </w:rPr>
                </w:rPrChange>
              </w:rPr>
              <w:pPrChange w:id="347" w:author="余剑" w:date="2020-08-14T16:31:00Z">
                <w:pPr>
                  <w:spacing w:line="276" w:lineRule="auto"/>
                  <w:ind w:firstLine="473"/>
                  <w:jc w:val="center"/>
                </w:pPr>
              </w:pPrChange>
            </w:pPr>
          </w:p>
        </w:tc>
      </w:tr>
      <w:tr w:rsidR="00AA4A49" w:rsidRPr="00931283" w:rsidTr="007E2D31">
        <w:trPr>
          <w:trHeight w:val="520"/>
          <w:jc w:val="center"/>
        </w:trPr>
        <w:tc>
          <w:tcPr>
            <w:tcW w:w="1967" w:type="dxa"/>
            <w:vMerge/>
            <w:tcBorders>
              <w:left w:val="single" w:sz="4" w:space="0" w:color="auto"/>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48" w:author="余剑" w:date="2020-08-14T16:31:00Z">
                  <w:rPr>
                    <w:sz w:val="24"/>
                    <w:szCs w:val="24"/>
                  </w:rPr>
                </w:rPrChange>
              </w:rPr>
              <w:pPrChange w:id="349" w:author="余剑" w:date="2020-08-14T16:31:00Z">
                <w:pPr>
                  <w:spacing w:line="276" w:lineRule="auto"/>
                  <w:ind w:firstLine="473"/>
                  <w:jc w:val="center"/>
                </w:pPr>
              </w:pPrChange>
            </w:pPr>
          </w:p>
        </w:tc>
        <w:tc>
          <w:tcPr>
            <w:tcW w:w="4780"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50" w:author="余剑" w:date="2020-08-14T16:31:00Z">
                  <w:rPr>
                    <w:sz w:val="24"/>
                    <w:szCs w:val="24"/>
                  </w:rPr>
                </w:rPrChange>
              </w:rPr>
              <w:pPrChange w:id="351"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352" w:author="余剑" w:date="2020-08-14T16:31:00Z">
                  <w:rPr>
                    <w:rFonts w:hint="eastAsia"/>
                    <w:sz w:val="24"/>
                    <w:szCs w:val="24"/>
                  </w:rPr>
                </w:rPrChange>
              </w:rPr>
              <w:t>湖泊、湿地生态质量气象监测评价技术应用及发展</w:t>
            </w:r>
          </w:p>
        </w:tc>
        <w:tc>
          <w:tcPr>
            <w:tcW w:w="979"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53" w:author="余剑" w:date="2020-08-14T16:31:00Z">
                  <w:rPr>
                    <w:sz w:val="24"/>
                    <w:szCs w:val="24"/>
                  </w:rPr>
                </w:rPrChange>
              </w:rPr>
              <w:pPrChange w:id="354" w:author="余剑" w:date="2020-08-14T16:31:00Z">
                <w:pPr>
                  <w:spacing w:line="276" w:lineRule="auto"/>
                  <w:ind w:firstLine="473"/>
                  <w:jc w:val="center"/>
                </w:pPr>
              </w:pPrChange>
            </w:pPr>
            <w:r w:rsidRPr="00931283">
              <w:rPr>
                <w:rFonts w:asciiTheme="minorEastAsia" w:eastAsiaTheme="minorEastAsia" w:hAnsiTheme="minorEastAsia"/>
                <w:sz w:val="24"/>
                <w:szCs w:val="24"/>
                <w:rPrChange w:id="355" w:author="余剑" w:date="2020-08-14T16:31:00Z">
                  <w:rPr>
                    <w:sz w:val="24"/>
                    <w:szCs w:val="24"/>
                  </w:rPr>
                </w:rPrChange>
              </w:rPr>
              <w:t>2</w:t>
            </w:r>
          </w:p>
        </w:tc>
        <w:tc>
          <w:tcPr>
            <w:tcW w:w="1289" w:type="dxa"/>
            <w:vMerge/>
            <w:tcBorders>
              <w:left w:val="single" w:sz="4" w:space="0" w:color="auto"/>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56" w:author="余剑" w:date="2020-08-14T16:31:00Z">
                  <w:rPr>
                    <w:sz w:val="24"/>
                    <w:szCs w:val="24"/>
                  </w:rPr>
                </w:rPrChange>
              </w:rPr>
              <w:pPrChange w:id="357" w:author="余剑" w:date="2020-08-14T16:31:00Z">
                <w:pPr>
                  <w:spacing w:line="276" w:lineRule="auto"/>
                  <w:ind w:firstLine="473"/>
                  <w:jc w:val="center"/>
                </w:pPr>
              </w:pPrChange>
            </w:pPr>
          </w:p>
        </w:tc>
      </w:tr>
      <w:tr w:rsidR="00AA4A49" w:rsidRPr="00931283" w:rsidTr="007E2D31">
        <w:trPr>
          <w:trHeight w:val="523"/>
          <w:jc w:val="center"/>
        </w:trPr>
        <w:tc>
          <w:tcPr>
            <w:tcW w:w="1967" w:type="dxa"/>
            <w:vMerge w:val="restart"/>
            <w:tcBorders>
              <w:top w:val="single" w:sz="4" w:space="0" w:color="auto"/>
              <w:left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58" w:author="余剑" w:date="2020-08-14T16:31:00Z">
                  <w:rPr>
                    <w:sz w:val="24"/>
                    <w:szCs w:val="24"/>
                  </w:rPr>
                </w:rPrChange>
              </w:rPr>
              <w:pPrChange w:id="359"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360" w:author="余剑" w:date="2020-08-14T16:31:00Z">
                  <w:rPr>
                    <w:rFonts w:hint="eastAsia"/>
                    <w:sz w:val="24"/>
                    <w:szCs w:val="24"/>
                  </w:rPr>
                </w:rPrChange>
              </w:rPr>
              <w:t>3.气象灾害监测评估预测服务技术应用及今年发展</w:t>
            </w:r>
          </w:p>
        </w:tc>
        <w:tc>
          <w:tcPr>
            <w:tcW w:w="4780"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61" w:author="余剑" w:date="2020-08-14T16:31:00Z">
                  <w:rPr>
                    <w:sz w:val="24"/>
                    <w:szCs w:val="24"/>
                  </w:rPr>
                </w:rPrChange>
              </w:rPr>
              <w:pPrChange w:id="362"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363" w:author="余剑" w:date="2020-08-14T16:31:00Z">
                  <w:rPr>
                    <w:rFonts w:hint="eastAsia"/>
                    <w:sz w:val="24"/>
                    <w:szCs w:val="24"/>
                  </w:rPr>
                </w:rPrChange>
              </w:rPr>
              <w:t>卫星资料在生态质量监测和评估中的应用技术及发展</w:t>
            </w:r>
          </w:p>
        </w:tc>
        <w:tc>
          <w:tcPr>
            <w:tcW w:w="979"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64" w:author="余剑" w:date="2020-08-14T16:31:00Z">
                  <w:rPr>
                    <w:sz w:val="24"/>
                    <w:szCs w:val="24"/>
                  </w:rPr>
                </w:rPrChange>
              </w:rPr>
              <w:pPrChange w:id="365" w:author="余剑" w:date="2020-08-14T16:31:00Z">
                <w:pPr>
                  <w:spacing w:line="276" w:lineRule="auto"/>
                  <w:ind w:firstLine="473"/>
                  <w:jc w:val="center"/>
                </w:pPr>
              </w:pPrChange>
            </w:pPr>
            <w:r w:rsidRPr="00931283">
              <w:rPr>
                <w:rFonts w:asciiTheme="minorEastAsia" w:eastAsiaTheme="minorEastAsia" w:hAnsiTheme="minorEastAsia"/>
                <w:sz w:val="24"/>
                <w:szCs w:val="24"/>
                <w:rPrChange w:id="366" w:author="余剑" w:date="2020-08-14T16:31:00Z">
                  <w:rPr>
                    <w:sz w:val="24"/>
                    <w:szCs w:val="24"/>
                  </w:rPr>
                </w:rPrChange>
              </w:rPr>
              <w:t>4</w:t>
            </w:r>
          </w:p>
        </w:tc>
        <w:tc>
          <w:tcPr>
            <w:tcW w:w="1289" w:type="dxa"/>
            <w:vMerge w:val="restart"/>
            <w:tcBorders>
              <w:top w:val="single" w:sz="4" w:space="0" w:color="auto"/>
              <w:left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67" w:author="余剑" w:date="2020-08-14T16:31:00Z">
                  <w:rPr>
                    <w:sz w:val="24"/>
                    <w:szCs w:val="24"/>
                  </w:rPr>
                </w:rPrChange>
              </w:rPr>
              <w:pPrChange w:id="368" w:author="余剑" w:date="2020-08-14T16:31:00Z">
                <w:pPr>
                  <w:spacing w:line="276" w:lineRule="auto"/>
                  <w:ind w:firstLine="473"/>
                  <w:jc w:val="center"/>
                </w:pPr>
              </w:pPrChange>
            </w:pPr>
            <w:r w:rsidRPr="00931283">
              <w:rPr>
                <w:rFonts w:asciiTheme="minorEastAsia" w:eastAsiaTheme="minorEastAsia" w:hAnsiTheme="minorEastAsia"/>
                <w:sz w:val="24"/>
                <w:szCs w:val="24"/>
                <w:rPrChange w:id="369" w:author="余剑" w:date="2020-08-14T16:31:00Z">
                  <w:rPr>
                    <w:sz w:val="24"/>
                    <w:szCs w:val="24"/>
                  </w:rPr>
                </w:rPrChange>
              </w:rPr>
              <w:t>22.22</w:t>
            </w:r>
          </w:p>
        </w:tc>
      </w:tr>
      <w:tr w:rsidR="00AA4A49" w:rsidRPr="00931283" w:rsidTr="007E2D31">
        <w:trPr>
          <w:trHeight w:val="485"/>
          <w:jc w:val="center"/>
        </w:trPr>
        <w:tc>
          <w:tcPr>
            <w:tcW w:w="1967" w:type="dxa"/>
            <w:vMerge/>
            <w:tcBorders>
              <w:left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70" w:author="余剑" w:date="2020-08-14T16:31:00Z">
                  <w:rPr>
                    <w:sz w:val="24"/>
                    <w:szCs w:val="24"/>
                  </w:rPr>
                </w:rPrChange>
              </w:rPr>
              <w:pPrChange w:id="371" w:author="余剑" w:date="2020-08-14T16:31:00Z">
                <w:pPr>
                  <w:spacing w:line="276" w:lineRule="auto"/>
                  <w:ind w:firstLine="473"/>
                  <w:jc w:val="center"/>
                </w:pPr>
              </w:pPrChange>
            </w:pPr>
          </w:p>
        </w:tc>
        <w:tc>
          <w:tcPr>
            <w:tcW w:w="4780"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72" w:author="余剑" w:date="2020-08-14T16:31:00Z">
                  <w:rPr>
                    <w:sz w:val="24"/>
                    <w:szCs w:val="24"/>
                  </w:rPr>
                </w:rPrChange>
              </w:rPr>
              <w:pPrChange w:id="373"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374" w:author="余剑" w:date="2020-08-14T16:31:00Z">
                  <w:rPr>
                    <w:rFonts w:hint="eastAsia"/>
                    <w:sz w:val="24"/>
                    <w:szCs w:val="24"/>
                  </w:rPr>
                </w:rPrChange>
              </w:rPr>
              <w:t>气候承载力监测评估及气候变化生态影响监测评估</w:t>
            </w:r>
          </w:p>
        </w:tc>
        <w:tc>
          <w:tcPr>
            <w:tcW w:w="979"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75" w:author="余剑" w:date="2020-08-14T16:31:00Z">
                  <w:rPr>
                    <w:sz w:val="24"/>
                    <w:szCs w:val="24"/>
                  </w:rPr>
                </w:rPrChange>
              </w:rPr>
              <w:pPrChange w:id="376" w:author="余剑" w:date="2020-08-14T16:31:00Z">
                <w:pPr>
                  <w:spacing w:line="276" w:lineRule="auto"/>
                  <w:ind w:firstLine="473"/>
                  <w:jc w:val="center"/>
                </w:pPr>
              </w:pPrChange>
            </w:pPr>
            <w:r w:rsidRPr="00931283">
              <w:rPr>
                <w:rFonts w:asciiTheme="minorEastAsia" w:eastAsiaTheme="minorEastAsia" w:hAnsiTheme="minorEastAsia"/>
                <w:sz w:val="24"/>
                <w:szCs w:val="24"/>
                <w:rPrChange w:id="377" w:author="余剑" w:date="2020-08-14T16:31:00Z">
                  <w:rPr>
                    <w:sz w:val="24"/>
                    <w:szCs w:val="24"/>
                  </w:rPr>
                </w:rPrChange>
              </w:rPr>
              <w:t>4</w:t>
            </w:r>
          </w:p>
        </w:tc>
        <w:tc>
          <w:tcPr>
            <w:tcW w:w="1289" w:type="dxa"/>
            <w:vMerge/>
            <w:tcBorders>
              <w:left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78" w:author="余剑" w:date="2020-08-14T16:31:00Z">
                  <w:rPr>
                    <w:sz w:val="24"/>
                    <w:szCs w:val="24"/>
                  </w:rPr>
                </w:rPrChange>
              </w:rPr>
              <w:pPrChange w:id="379" w:author="余剑" w:date="2020-08-14T16:31:00Z">
                <w:pPr>
                  <w:spacing w:line="276" w:lineRule="auto"/>
                  <w:ind w:firstLine="473"/>
                  <w:jc w:val="center"/>
                </w:pPr>
              </w:pPrChange>
            </w:pPr>
          </w:p>
        </w:tc>
      </w:tr>
      <w:tr w:rsidR="00AA4A49" w:rsidRPr="00931283" w:rsidTr="007E2D31">
        <w:trPr>
          <w:trHeight w:val="549"/>
          <w:jc w:val="center"/>
        </w:trPr>
        <w:tc>
          <w:tcPr>
            <w:tcW w:w="1967" w:type="dxa"/>
            <w:vMerge/>
            <w:tcBorders>
              <w:left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80" w:author="余剑" w:date="2020-08-14T16:31:00Z">
                  <w:rPr>
                    <w:sz w:val="24"/>
                    <w:szCs w:val="24"/>
                  </w:rPr>
                </w:rPrChange>
              </w:rPr>
              <w:pPrChange w:id="381" w:author="余剑" w:date="2020-08-14T16:31:00Z">
                <w:pPr>
                  <w:spacing w:line="276" w:lineRule="auto"/>
                  <w:ind w:firstLine="473"/>
                  <w:jc w:val="center"/>
                </w:pPr>
              </w:pPrChange>
            </w:pPr>
          </w:p>
        </w:tc>
        <w:tc>
          <w:tcPr>
            <w:tcW w:w="4780"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82" w:author="余剑" w:date="2020-08-14T16:31:00Z">
                  <w:rPr>
                    <w:sz w:val="24"/>
                    <w:szCs w:val="24"/>
                  </w:rPr>
                </w:rPrChange>
              </w:rPr>
              <w:pPrChange w:id="383"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384" w:author="余剑" w:date="2020-08-14T16:31:00Z">
                  <w:rPr>
                    <w:rFonts w:hint="eastAsia"/>
                    <w:sz w:val="24"/>
                    <w:szCs w:val="24"/>
                  </w:rPr>
                </w:rPrChange>
              </w:rPr>
              <w:t>生态与农业干旱监测评估技术应用及发展</w:t>
            </w:r>
          </w:p>
        </w:tc>
        <w:tc>
          <w:tcPr>
            <w:tcW w:w="979"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85" w:author="余剑" w:date="2020-08-14T16:31:00Z">
                  <w:rPr>
                    <w:sz w:val="24"/>
                    <w:szCs w:val="24"/>
                  </w:rPr>
                </w:rPrChange>
              </w:rPr>
              <w:pPrChange w:id="386" w:author="余剑" w:date="2020-08-14T16:31:00Z">
                <w:pPr>
                  <w:spacing w:line="276" w:lineRule="auto"/>
                  <w:ind w:firstLine="473"/>
                  <w:jc w:val="center"/>
                </w:pPr>
              </w:pPrChange>
            </w:pPr>
            <w:r w:rsidRPr="00931283">
              <w:rPr>
                <w:rFonts w:asciiTheme="minorEastAsia" w:eastAsiaTheme="minorEastAsia" w:hAnsiTheme="minorEastAsia"/>
                <w:sz w:val="24"/>
                <w:szCs w:val="24"/>
                <w:rPrChange w:id="387" w:author="余剑" w:date="2020-08-14T16:31:00Z">
                  <w:rPr>
                    <w:sz w:val="24"/>
                    <w:szCs w:val="24"/>
                  </w:rPr>
                </w:rPrChange>
              </w:rPr>
              <w:t>4</w:t>
            </w:r>
          </w:p>
        </w:tc>
        <w:tc>
          <w:tcPr>
            <w:tcW w:w="1289" w:type="dxa"/>
            <w:vMerge/>
            <w:tcBorders>
              <w:left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88" w:author="余剑" w:date="2020-08-14T16:31:00Z">
                  <w:rPr>
                    <w:sz w:val="24"/>
                    <w:szCs w:val="24"/>
                  </w:rPr>
                </w:rPrChange>
              </w:rPr>
              <w:pPrChange w:id="389" w:author="余剑" w:date="2020-08-14T16:31:00Z">
                <w:pPr>
                  <w:spacing w:line="276" w:lineRule="auto"/>
                  <w:ind w:firstLine="473"/>
                  <w:jc w:val="center"/>
                </w:pPr>
              </w:pPrChange>
            </w:pPr>
          </w:p>
        </w:tc>
      </w:tr>
      <w:tr w:rsidR="00AA4A49" w:rsidRPr="00931283" w:rsidTr="007E2D31">
        <w:trPr>
          <w:trHeight w:val="482"/>
          <w:jc w:val="center"/>
        </w:trPr>
        <w:tc>
          <w:tcPr>
            <w:tcW w:w="1967" w:type="dxa"/>
            <w:vMerge/>
            <w:tcBorders>
              <w:left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90" w:author="余剑" w:date="2020-08-14T16:31:00Z">
                  <w:rPr>
                    <w:sz w:val="24"/>
                    <w:szCs w:val="24"/>
                  </w:rPr>
                </w:rPrChange>
              </w:rPr>
              <w:pPrChange w:id="391" w:author="余剑" w:date="2020-08-14T16:31:00Z">
                <w:pPr>
                  <w:spacing w:line="276" w:lineRule="auto"/>
                  <w:ind w:firstLine="473"/>
                  <w:jc w:val="center"/>
                </w:pPr>
              </w:pPrChange>
            </w:pPr>
          </w:p>
        </w:tc>
        <w:tc>
          <w:tcPr>
            <w:tcW w:w="4780"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92" w:author="余剑" w:date="2020-08-14T16:31:00Z">
                  <w:rPr>
                    <w:sz w:val="24"/>
                    <w:szCs w:val="24"/>
                  </w:rPr>
                </w:rPrChange>
              </w:rPr>
              <w:pPrChange w:id="393"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394" w:author="余剑" w:date="2020-08-14T16:31:00Z">
                  <w:rPr>
                    <w:rFonts w:hint="eastAsia"/>
                    <w:sz w:val="24"/>
                    <w:szCs w:val="24"/>
                  </w:rPr>
                </w:rPrChange>
              </w:rPr>
              <w:t>山洪地质灾害遥感监测评估技术及发展</w:t>
            </w:r>
          </w:p>
        </w:tc>
        <w:tc>
          <w:tcPr>
            <w:tcW w:w="979"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95" w:author="余剑" w:date="2020-08-14T16:31:00Z">
                  <w:rPr>
                    <w:sz w:val="24"/>
                    <w:szCs w:val="24"/>
                  </w:rPr>
                </w:rPrChange>
              </w:rPr>
              <w:pPrChange w:id="396" w:author="余剑" w:date="2020-08-14T16:31:00Z">
                <w:pPr>
                  <w:spacing w:line="276" w:lineRule="auto"/>
                  <w:ind w:firstLine="473"/>
                  <w:jc w:val="center"/>
                </w:pPr>
              </w:pPrChange>
            </w:pPr>
            <w:r w:rsidRPr="00931283">
              <w:rPr>
                <w:rFonts w:asciiTheme="minorEastAsia" w:eastAsiaTheme="minorEastAsia" w:hAnsiTheme="minorEastAsia"/>
                <w:sz w:val="24"/>
                <w:szCs w:val="24"/>
                <w:rPrChange w:id="397" w:author="余剑" w:date="2020-08-14T16:31:00Z">
                  <w:rPr>
                    <w:sz w:val="24"/>
                    <w:szCs w:val="24"/>
                  </w:rPr>
                </w:rPrChange>
              </w:rPr>
              <w:t>2</w:t>
            </w:r>
          </w:p>
        </w:tc>
        <w:tc>
          <w:tcPr>
            <w:tcW w:w="1289" w:type="dxa"/>
            <w:vMerge/>
            <w:tcBorders>
              <w:left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398" w:author="余剑" w:date="2020-08-14T16:31:00Z">
                  <w:rPr>
                    <w:sz w:val="24"/>
                    <w:szCs w:val="24"/>
                  </w:rPr>
                </w:rPrChange>
              </w:rPr>
              <w:pPrChange w:id="399" w:author="余剑" w:date="2020-08-14T16:31:00Z">
                <w:pPr>
                  <w:spacing w:line="276" w:lineRule="auto"/>
                  <w:ind w:firstLine="473"/>
                  <w:jc w:val="center"/>
                </w:pPr>
              </w:pPrChange>
            </w:pPr>
          </w:p>
        </w:tc>
      </w:tr>
      <w:tr w:rsidR="00AA4A49" w:rsidRPr="00931283" w:rsidTr="007E2D31">
        <w:trPr>
          <w:trHeight w:val="482"/>
          <w:jc w:val="center"/>
        </w:trPr>
        <w:tc>
          <w:tcPr>
            <w:tcW w:w="1967" w:type="dxa"/>
            <w:vMerge/>
            <w:tcBorders>
              <w:left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400" w:author="余剑" w:date="2020-08-14T16:31:00Z">
                  <w:rPr>
                    <w:sz w:val="24"/>
                    <w:szCs w:val="24"/>
                  </w:rPr>
                </w:rPrChange>
              </w:rPr>
              <w:pPrChange w:id="401" w:author="余剑" w:date="2020-08-14T16:31:00Z">
                <w:pPr>
                  <w:spacing w:line="276" w:lineRule="auto"/>
                  <w:ind w:firstLine="473"/>
                  <w:jc w:val="center"/>
                </w:pPr>
              </w:pPrChange>
            </w:pPr>
          </w:p>
        </w:tc>
        <w:tc>
          <w:tcPr>
            <w:tcW w:w="4780"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402" w:author="余剑" w:date="2020-08-14T16:31:00Z">
                  <w:rPr>
                    <w:sz w:val="24"/>
                    <w:szCs w:val="24"/>
                  </w:rPr>
                </w:rPrChange>
              </w:rPr>
              <w:pPrChange w:id="403"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404" w:author="余剑" w:date="2020-08-14T16:31:00Z">
                  <w:rPr>
                    <w:rFonts w:hint="eastAsia"/>
                    <w:sz w:val="24"/>
                    <w:szCs w:val="24"/>
                  </w:rPr>
                </w:rPrChange>
              </w:rPr>
              <w:t>台风生态影响监测评价技术应用及发展</w:t>
            </w:r>
          </w:p>
        </w:tc>
        <w:tc>
          <w:tcPr>
            <w:tcW w:w="979" w:type="dxa"/>
            <w:tcBorders>
              <w:top w:val="single" w:sz="4" w:space="0" w:color="auto"/>
              <w:left w:val="nil"/>
              <w:bottom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405" w:author="余剑" w:date="2020-08-14T16:31:00Z">
                  <w:rPr>
                    <w:sz w:val="24"/>
                    <w:szCs w:val="24"/>
                  </w:rPr>
                </w:rPrChange>
              </w:rPr>
              <w:pPrChange w:id="406" w:author="余剑" w:date="2020-08-14T16:31:00Z">
                <w:pPr>
                  <w:spacing w:line="276" w:lineRule="auto"/>
                  <w:ind w:firstLine="473"/>
                  <w:jc w:val="center"/>
                </w:pPr>
              </w:pPrChange>
            </w:pPr>
            <w:r w:rsidRPr="00931283">
              <w:rPr>
                <w:rFonts w:asciiTheme="minorEastAsia" w:eastAsiaTheme="minorEastAsia" w:hAnsiTheme="minorEastAsia"/>
                <w:sz w:val="24"/>
                <w:szCs w:val="24"/>
                <w:rPrChange w:id="407" w:author="余剑" w:date="2020-08-14T16:31:00Z">
                  <w:rPr>
                    <w:sz w:val="24"/>
                    <w:szCs w:val="24"/>
                  </w:rPr>
                </w:rPrChange>
              </w:rPr>
              <w:t>2</w:t>
            </w:r>
          </w:p>
        </w:tc>
        <w:tc>
          <w:tcPr>
            <w:tcW w:w="1289" w:type="dxa"/>
            <w:vMerge/>
            <w:tcBorders>
              <w:left w:val="single" w:sz="4" w:space="0" w:color="auto"/>
              <w:right w:val="single" w:sz="4" w:space="0" w:color="auto"/>
            </w:tcBorders>
            <w:vAlign w:val="center"/>
          </w:tcPr>
          <w:p w:rsidR="00AA4A49" w:rsidRPr="00931283" w:rsidRDefault="00AA4A49">
            <w:pPr>
              <w:spacing w:line="480" w:lineRule="exact"/>
              <w:ind w:firstLine="473"/>
              <w:jc w:val="center"/>
              <w:rPr>
                <w:rFonts w:asciiTheme="minorEastAsia" w:eastAsiaTheme="minorEastAsia" w:hAnsiTheme="minorEastAsia"/>
                <w:sz w:val="24"/>
                <w:szCs w:val="24"/>
                <w:rPrChange w:id="408" w:author="余剑" w:date="2020-08-14T16:31:00Z">
                  <w:rPr>
                    <w:sz w:val="24"/>
                    <w:szCs w:val="24"/>
                  </w:rPr>
                </w:rPrChange>
              </w:rPr>
              <w:pPrChange w:id="409" w:author="余剑" w:date="2020-08-14T16:31:00Z">
                <w:pPr>
                  <w:spacing w:line="276" w:lineRule="auto"/>
                  <w:ind w:firstLine="473"/>
                  <w:jc w:val="center"/>
                </w:pPr>
              </w:pPrChange>
            </w:pPr>
          </w:p>
        </w:tc>
      </w:tr>
      <w:tr w:rsidR="00445155" w:rsidRPr="00931283" w:rsidTr="007E2D31">
        <w:trPr>
          <w:trHeight w:val="605"/>
          <w:jc w:val="center"/>
        </w:trPr>
        <w:tc>
          <w:tcPr>
            <w:tcW w:w="1967" w:type="dxa"/>
            <w:vMerge w:val="restart"/>
            <w:tcBorders>
              <w:top w:val="single" w:sz="4" w:space="0" w:color="auto"/>
              <w:left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10" w:author="余剑" w:date="2020-08-14T16:31:00Z">
                  <w:rPr>
                    <w:sz w:val="24"/>
                    <w:szCs w:val="24"/>
                  </w:rPr>
                </w:rPrChange>
              </w:rPr>
              <w:pPrChange w:id="411"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412" w:author="余剑" w:date="2020-08-14T16:31:00Z">
                  <w:rPr>
                    <w:rFonts w:hint="eastAsia"/>
                    <w:sz w:val="24"/>
                    <w:szCs w:val="24"/>
                  </w:rPr>
                </w:rPrChange>
              </w:rPr>
              <w:t>4.六大重点生态功能区气象监测预测评估技术应用及发展</w:t>
            </w:r>
          </w:p>
        </w:tc>
        <w:tc>
          <w:tcPr>
            <w:tcW w:w="4780"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13" w:author="余剑" w:date="2020-08-14T16:31:00Z">
                  <w:rPr>
                    <w:sz w:val="24"/>
                    <w:szCs w:val="24"/>
                  </w:rPr>
                </w:rPrChange>
              </w:rPr>
              <w:pPrChange w:id="414"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415" w:author="余剑" w:date="2020-08-14T16:31:00Z">
                  <w:rPr>
                    <w:rFonts w:hint="eastAsia"/>
                    <w:sz w:val="24"/>
                    <w:szCs w:val="24"/>
                  </w:rPr>
                </w:rPrChange>
              </w:rPr>
              <w:t>青藏高原生态保护修复气象服务技术应用及发展</w:t>
            </w:r>
          </w:p>
        </w:tc>
        <w:tc>
          <w:tcPr>
            <w:tcW w:w="979"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16" w:author="余剑" w:date="2020-08-14T16:31:00Z">
                  <w:rPr>
                    <w:sz w:val="24"/>
                    <w:szCs w:val="24"/>
                  </w:rPr>
                </w:rPrChange>
              </w:rPr>
              <w:pPrChange w:id="417" w:author="余剑" w:date="2020-08-14T16:31:00Z">
                <w:pPr>
                  <w:spacing w:line="276" w:lineRule="auto"/>
                  <w:ind w:firstLine="473"/>
                  <w:jc w:val="center"/>
                </w:pPr>
              </w:pPrChange>
            </w:pPr>
            <w:r w:rsidRPr="00931283">
              <w:rPr>
                <w:rFonts w:asciiTheme="minorEastAsia" w:eastAsiaTheme="minorEastAsia" w:hAnsiTheme="minorEastAsia"/>
                <w:sz w:val="24"/>
                <w:szCs w:val="24"/>
                <w:rPrChange w:id="418" w:author="余剑" w:date="2020-08-14T16:31:00Z">
                  <w:rPr>
                    <w:sz w:val="24"/>
                    <w:szCs w:val="24"/>
                  </w:rPr>
                </w:rPrChange>
              </w:rPr>
              <w:t>2</w:t>
            </w:r>
          </w:p>
        </w:tc>
        <w:tc>
          <w:tcPr>
            <w:tcW w:w="1289" w:type="dxa"/>
            <w:vMerge w:val="restart"/>
            <w:tcBorders>
              <w:top w:val="single" w:sz="4" w:space="0" w:color="auto"/>
              <w:left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19" w:author="余剑" w:date="2020-08-14T16:31:00Z">
                  <w:rPr>
                    <w:sz w:val="24"/>
                    <w:szCs w:val="24"/>
                  </w:rPr>
                </w:rPrChange>
              </w:rPr>
              <w:pPrChange w:id="420" w:author="余剑" w:date="2020-08-14T16:31:00Z">
                <w:pPr>
                  <w:spacing w:line="276" w:lineRule="auto"/>
                  <w:ind w:firstLine="473"/>
                  <w:jc w:val="center"/>
                </w:pPr>
              </w:pPrChange>
            </w:pPr>
            <w:r w:rsidRPr="00931283">
              <w:rPr>
                <w:rFonts w:asciiTheme="minorEastAsia" w:eastAsiaTheme="minorEastAsia" w:hAnsiTheme="minorEastAsia"/>
                <w:sz w:val="24"/>
                <w:szCs w:val="24"/>
                <w:rPrChange w:id="421" w:author="余剑" w:date="2020-08-14T16:31:00Z">
                  <w:rPr>
                    <w:sz w:val="24"/>
                    <w:szCs w:val="24"/>
                  </w:rPr>
                </w:rPrChange>
              </w:rPr>
              <w:t>1</w:t>
            </w:r>
            <w:r w:rsidR="00AA4A49" w:rsidRPr="00931283">
              <w:rPr>
                <w:rFonts w:asciiTheme="minorEastAsia" w:eastAsiaTheme="minorEastAsia" w:hAnsiTheme="minorEastAsia"/>
                <w:sz w:val="24"/>
                <w:szCs w:val="24"/>
                <w:rPrChange w:id="422" w:author="余剑" w:date="2020-08-14T16:31:00Z">
                  <w:rPr>
                    <w:sz w:val="24"/>
                    <w:szCs w:val="24"/>
                  </w:rPr>
                </w:rPrChange>
              </w:rPr>
              <w:t>9.45</w:t>
            </w:r>
          </w:p>
        </w:tc>
      </w:tr>
      <w:tr w:rsidR="00445155" w:rsidRPr="00931283" w:rsidTr="007E2D31">
        <w:trPr>
          <w:trHeight w:val="605"/>
          <w:jc w:val="center"/>
        </w:trPr>
        <w:tc>
          <w:tcPr>
            <w:tcW w:w="1967" w:type="dxa"/>
            <w:vMerge/>
            <w:tcBorders>
              <w:top w:val="single" w:sz="4" w:space="0" w:color="auto"/>
              <w:left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23" w:author="余剑" w:date="2020-08-14T16:31:00Z">
                  <w:rPr>
                    <w:sz w:val="24"/>
                    <w:szCs w:val="24"/>
                  </w:rPr>
                </w:rPrChange>
              </w:rPr>
              <w:pPrChange w:id="424" w:author="余剑" w:date="2020-08-14T16:31:00Z">
                <w:pPr>
                  <w:spacing w:line="276" w:lineRule="auto"/>
                  <w:ind w:firstLine="473"/>
                  <w:jc w:val="center"/>
                </w:pPr>
              </w:pPrChange>
            </w:pPr>
          </w:p>
        </w:tc>
        <w:tc>
          <w:tcPr>
            <w:tcW w:w="4780"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25" w:author="余剑" w:date="2020-08-14T16:31:00Z">
                  <w:rPr>
                    <w:sz w:val="24"/>
                    <w:szCs w:val="24"/>
                  </w:rPr>
                </w:rPrChange>
              </w:rPr>
              <w:pPrChange w:id="426"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427" w:author="余剑" w:date="2020-08-14T16:31:00Z">
                  <w:rPr>
                    <w:rFonts w:hint="eastAsia"/>
                    <w:sz w:val="24"/>
                    <w:szCs w:val="24"/>
                  </w:rPr>
                </w:rPrChange>
              </w:rPr>
              <w:t>西南石漠化治理气象服务技术应用及发展</w:t>
            </w:r>
          </w:p>
        </w:tc>
        <w:tc>
          <w:tcPr>
            <w:tcW w:w="979"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28" w:author="余剑" w:date="2020-08-14T16:31:00Z">
                  <w:rPr>
                    <w:sz w:val="24"/>
                    <w:szCs w:val="24"/>
                  </w:rPr>
                </w:rPrChange>
              </w:rPr>
              <w:pPrChange w:id="429" w:author="余剑" w:date="2020-08-14T16:31:00Z">
                <w:pPr>
                  <w:spacing w:line="276" w:lineRule="auto"/>
                  <w:ind w:firstLine="473"/>
                  <w:jc w:val="center"/>
                </w:pPr>
              </w:pPrChange>
            </w:pPr>
            <w:r w:rsidRPr="00931283">
              <w:rPr>
                <w:rFonts w:asciiTheme="minorEastAsia" w:eastAsiaTheme="minorEastAsia" w:hAnsiTheme="minorEastAsia"/>
                <w:sz w:val="24"/>
                <w:szCs w:val="24"/>
                <w:rPrChange w:id="430" w:author="余剑" w:date="2020-08-14T16:31:00Z">
                  <w:rPr>
                    <w:sz w:val="24"/>
                    <w:szCs w:val="24"/>
                  </w:rPr>
                </w:rPrChange>
              </w:rPr>
              <w:t>2</w:t>
            </w:r>
          </w:p>
        </w:tc>
        <w:tc>
          <w:tcPr>
            <w:tcW w:w="1289" w:type="dxa"/>
            <w:vMerge/>
            <w:tcBorders>
              <w:top w:val="single" w:sz="4" w:space="0" w:color="auto"/>
              <w:left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31" w:author="余剑" w:date="2020-08-14T16:31:00Z">
                  <w:rPr>
                    <w:sz w:val="24"/>
                    <w:szCs w:val="24"/>
                  </w:rPr>
                </w:rPrChange>
              </w:rPr>
              <w:pPrChange w:id="432" w:author="余剑" w:date="2020-08-14T16:31:00Z">
                <w:pPr>
                  <w:spacing w:line="276" w:lineRule="auto"/>
                  <w:ind w:firstLine="473"/>
                  <w:jc w:val="center"/>
                </w:pPr>
              </w:pPrChange>
            </w:pPr>
          </w:p>
        </w:tc>
      </w:tr>
      <w:tr w:rsidR="00445155" w:rsidRPr="00931283" w:rsidTr="007E2D31">
        <w:trPr>
          <w:trHeight w:val="605"/>
          <w:jc w:val="center"/>
        </w:trPr>
        <w:tc>
          <w:tcPr>
            <w:tcW w:w="1967" w:type="dxa"/>
            <w:vMerge/>
            <w:tcBorders>
              <w:top w:val="single" w:sz="4" w:space="0" w:color="auto"/>
              <w:left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33" w:author="余剑" w:date="2020-08-14T16:31:00Z">
                  <w:rPr>
                    <w:sz w:val="24"/>
                    <w:szCs w:val="24"/>
                  </w:rPr>
                </w:rPrChange>
              </w:rPr>
              <w:pPrChange w:id="434" w:author="余剑" w:date="2020-08-14T16:31:00Z">
                <w:pPr>
                  <w:spacing w:line="276" w:lineRule="auto"/>
                  <w:ind w:firstLine="473"/>
                  <w:jc w:val="center"/>
                </w:pPr>
              </w:pPrChange>
            </w:pPr>
          </w:p>
        </w:tc>
        <w:tc>
          <w:tcPr>
            <w:tcW w:w="4780"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35" w:author="余剑" w:date="2020-08-14T16:31:00Z">
                  <w:rPr>
                    <w:sz w:val="24"/>
                    <w:szCs w:val="24"/>
                  </w:rPr>
                </w:rPrChange>
              </w:rPr>
              <w:pPrChange w:id="436"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437" w:author="余剑" w:date="2020-08-14T16:31:00Z">
                  <w:rPr>
                    <w:rFonts w:hint="eastAsia"/>
                    <w:sz w:val="24"/>
                    <w:szCs w:val="24"/>
                  </w:rPr>
                </w:rPrChange>
              </w:rPr>
              <w:t>北方荒漠化区生态质量气象监测评估技术应用及发展</w:t>
            </w:r>
          </w:p>
        </w:tc>
        <w:tc>
          <w:tcPr>
            <w:tcW w:w="979"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38" w:author="余剑" w:date="2020-08-14T16:31:00Z">
                  <w:rPr>
                    <w:sz w:val="24"/>
                    <w:szCs w:val="24"/>
                  </w:rPr>
                </w:rPrChange>
              </w:rPr>
              <w:pPrChange w:id="439" w:author="余剑" w:date="2020-08-14T16:31:00Z">
                <w:pPr>
                  <w:spacing w:line="276" w:lineRule="auto"/>
                  <w:ind w:firstLine="473"/>
                  <w:jc w:val="center"/>
                </w:pPr>
              </w:pPrChange>
            </w:pPr>
            <w:r w:rsidRPr="00931283">
              <w:rPr>
                <w:rFonts w:asciiTheme="minorEastAsia" w:eastAsiaTheme="minorEastAsia" w:hAnsiTheme="minorEastAsia"/>
                <w:sz w:val="24"/>
                <w:szCs w:val="24"/>
                <w:rPrChange w:id="440" w:author="余剑" w:date="2020-08-14T16:31:00Z">
                  <w:rPr>
                    <w:sz w:val="24"/>
                    <w:szCs w:val="24"/>
                  </w:rPr>
                </w:rPrChange>
              </w:rPr>
              <w:t>2</w:t>
            </w:r>
          </w:p>
        </w:tc>
        <w:tc>
          <w:tcPr>
            <w:tcW w:w="1289" w:type="dxa"/>
            <w:vMerge/>
            <w:tcBorders>
              <w:top w:val="single" w:sz="4" w:space="0" w:color="auto"/>
              <w:left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41" w:author="余剑" w:date="2020-08-14T16:31:00Z">
                  <w:rPr>
                    <w:sz w:val="24"/>
                    <w:szCs w:val="24"/>
                  </w:rPr>
                </w:rPrChange>
              </w:rPr>
              <w:pPrChange w:id="442" w:author="余剑" w:date="2020-08-14T16:31:00Z">
                <w:pPr>
                  <w:spacing w:line="276" w:lineRule="auto"/>
                  <w:ind w:firstLine="473"/>
                  <w:jc w:val="center"/>
                </w:pPr>
              </w:pPrChange>
            </w:pPr>
          </w:p>
        </w:tc>
      </w:tr>
      <w:tr w:rsidR="00445155" w:rsidRPr="00931283" w:rsidTr="007E2D31">
        <w:trPr>
          <w:trHeight w:val="605"/>
          <w:jc w:val="center"/>
        </w:trPr>
        <w:tc>
          <w:tcPr>
            <w:tcW w:w="1967" w:type="dxa"/>
            <w:vMerge/>
            <w:tcBorders>
              <w:top w:val="single" w:sz="4" w:space="0" w:color="auto"/>
              <w:left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43" w:author="余剑" w:date="2020-08-14T16:31:00Z">
                  <w:rPr>
                    <w:sz w:val="24"/>
                    <w:szCs w:val="24"/>
                  </w:rPr>
                </w:rPrChange>
              </w:rPr>
              <w:pPrChange w:id="444" w:author="余剑" w:date="2020-08-14T16:31:00Z">
                <w:pPr>
                  <w:spacing w:line="276" w:lineRule="auto"/>
                  <w:ind w:firstLine="473"/>
                  <w:jc w:val="center"/>
                </w:pPr>
              </w:pPrChange>
            </w:pPr>
          </w:p>
        </w:tc>
        <w:tc>
          <w:tcPr>
            <w:tcW w:w="4780"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45" w:author="余剑" w:date="2020-08-14T16:31:00Z">
                  <w:rPr>
                    <w:sz w:val="24"/>
                    <w:szCs w:val="24"/>
                  </w:rPr>
                </w:rPrChange>
              </w:rPr>
              <w:pPrChange w:id="446"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447" w:author="余剑" w:date="2020-08-14T16:31:00Z">
                  <w:rPr>
                    <w:rFonts w:hint="eastAsia"/>
                    <w:sz w:val="24"/>
                    <w:szCs w:val="24"/>
                  </w:rPr>
                </w:rPrChange>
              </w:rPr>
              <w:t>黄土高原区水土流失治理气象服务技术应用及发展</w:t>
            </w:r>
          </w:p>
        </w:tc>
        <w:tc>
          <w:tcPr>
            <w:tcW w:w="979"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48" w:author="余剑" w:date="2020-08-14T16:31:00Z">
                  <w:rPr>
                    <w:sz w:val="24"/>
                    <w:szCs w:val="24"/>
                  </w:rPr>
                </w:rPrChange>
              </w:rPr>
              <w:pPrChange w:id="449" w:author="余剑" w:date="2020-08-14T16:31:00Z">
                <w:pPr>
                  <w:spacing w:line="276" w:lineRule="auto"/>
                  <w:ind w:firstLine="473"/>
                  <w:jc w:val="center"/>
                </w:pPr>
              </w:pPrChange>
            </w:pPr>
            <w:r w:rsidRPr="00931283">
              <w:rPr>
                <w:rFonts w:asciiTheme="minorEastAsia" w:eastAsiaTheme="minorEastAsia" w:hAnsiTheme="minorEastAsia"/>
                <w:sz w:val="24"/>
                <w:szCs w:val="24"/>
                <w:rPrChange w:id="450" w:author="余剑" w:date="2020-08-14T16:31:00Z">
                  <w:rPr>
                    <w:sz w:val="24"/>
                    <w:szCs w:val="24"/>
                  </w:rPr>
                </w:rPrChange>
              </w:rPr>
              <w:t>2</w:t>
            </w:r>
          </w:p>
        </w:tc>
        <w:tc>
          <w:tcPr>
            <w:tcW w:w="1289" w:type="dxa"/>
            <w:vMerge/>
            <w:tcBorders>
              <w:top w:val="single" w:sz="4" w:space="0" w:color="auto"/>
              <w:left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51" w:author="余剑" w:date="2020-08-14T16:31:00Z">
                  <w:rPr>
                    <w:sz w:val="24"/>
                    <w:szCs w:val="24"/>
                  </w:rPr>
                </w:rPrChange>
              </w:rPr>
              <w:pPrChange w:id="452" w:author="余剑" w:date="2020-08-14T16:31:00Z">
                <w:pPr>
                  <w:spacing w:line="276" w:lineRule="auto"/>
                  <w:ind w:firstLine="473"/>
                  <w:jc w:val="center"/>
                </w:pPr>
              </w:pPrChange>
            </w:pPr>
          </w:p>
        </w:tc>
      </w:tr>
      <w:tr w:rsidR="00445155" w:rsidRPr="00931283" w:rsidTr="007E2D31">
        <w:trPr>
          <w:trHeight w:val="605"/>
          <w:jc w:val="center"/>
        </w:trPr>
        <w:tc>
          <w:tcPr>
            <w:tcW w:w="1967" w:type="dxa"/>
            <w:vMerge/>
            <w:tcBorders>
              <w:top w:val="single" w:sz="4" w:space="0" w:color="auto"/>
              <w:left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53" w:author="余剑" w:date="2020-08-14T16:31:00Z">
                  <w:rPr>
                    <w:sz w:val="24"/>
                    <w:szCs w:val="24"/>
                  </w:rPr>
                </w:rPrChange>
              </w:rPr>
              <w:pPrChange w:id="454" w:author="余剑" w:date="2020-08-14T16:31:00Z">
                <w:pPr>
                  <w:spacing w:line="276" w:lineRule="auto"/>
                  <w:ind w:firstLine="473"/>
                  <w:jc w:val="center"/>
                </w:pPr>
              </w:pPrChange>
            </w:pPr>
          </w:p>
        </w:tc>
        <w:tc>
          <w:tcPr>
            <w:tcW w:w="4780"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55" w:author="余剑" w:date="2020-08-14T16:31:00Z">
                  <w:rPr>
                    <w:sz w:val="24"/>
                    <w:szCs w:val="24"/>
                  </w:rPr>
                </w:rPrChange>
              </w:rPr>
              <w:pPrChange w:id="456"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457" w:author="余剑" w:date="2020-08-14T16:31:00Z">
                  <w:rPr>
                    <w:rFonts w:hint="eastAsia"/>
                    <w:sz w:val="24"/>
                    <w:szCs w:val="24"/>
                  </w:rPr>
                </w:rPrChange>
              </w:rPr>
              <w:t>京津冀水源涵养气象监测评价技术应用及发展</w:t>
            </w:r>
          </w:p>
        </w:tc>
        <w:tc>
          <w:tcPr>
            <w:tcW w:w="979"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58" w:author="余剑" w:date="2020-08-14T16:31:00Z">
                  <w:rPr>
                    <w:sz w:val="24"/>
                    <w:szCs w:val="24"/>
                  </w:rPr>
                </w:rPrChange>
              </w:rPr>
              <w:pPrChange w:id="459" w:author="余剑" w:date="2020-08-14T16:31:00Z">
                <w:pPr>
                  <w:spacing w:line="276" w:lineRule="auto"/>
                  <w:ind w:firstLine="473"/>
                  <w:jc w:val="center"/>
                </w:pPr>
              </w:pPrChange>
            </w:pPr>
            <w:r w:rsidRPr="00931283">
              <w:rPr>
                <w:rFonts w:asciiTheme="minorEastAsia" w:eastAsiaTheme="minorEastAsia" w:hAnsiTheme="minorEastAsia"/>
                <w:sz w:val="24"/>
                <w:szCs w:val="24"/>
                <w:rPrChange w:id="460" w:author="余剑" w:date="2020-08-14T16:31:00Z">
                  <w:rPr>
                    <w:sz w:val="24"/>
                    <w:szCs w:val="24"/>
                  </w:rPr>
                </w:rPrChange>
              </w:rPr>
              <w:t>2</w:t>
            </w:r>
          </w:p>
        </w:tc>
        <w:tc>
          <w:tcPr>
            <w:tcW w:w="1289" w:type="dxa"/>
            <w:vMerge/>
            <w:tcBorders>
              <w:top w:val="single" w:sz="4" w:space="0" w:color="auto"/>
              <w:left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61" w:author="余剑" w:date="2020-08-14T16:31:00Z">
                  <w:rPr>
                    <w:sz w:val="24"/>
                    <w:szCs w:val="24"/>
                  </w:rPr>
                </w:rPrChange>
              </w:rPr>
              <w:pPrChange w:id="462" w:author="余剑" w:date="2020-08-14T16:31:00Z">
                <w:pPr>
                  <w:spacing w:line="276" w:lineRule="auto"/>
                  <w:ind w:firstLine="473"/>
                  <w:jc w:val="center"/>
                </w:pPr>
              </w:pPrChange>
            </w:pPr>
          </w:p>
        </w:tc>
      </w:tr>
      <w:tr w:rsidR="00445155" w:rsidRPr="00931283" w:rsidTr="007E2D31">
        <w:trPr>
          <w:trHeight w:val="653"/>
          <w:jc w:val="center"/>
        </w:trPr>
        <w:tc>
          <w:tcPr>
            <w:tcW w:w="1967" w:type="dxa"/>
            <w:vMerge/>
            <w:tcBorders>
              <w:left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63" w:author="余剑" w:date="2020-08-14T16:31:00Z">
                  <w:rPr>
                    <w:sz w:val="24"/>
                    <w:szCs w:val="24"/>
                  </w:rPr>
                </w:rPrChange>
              </w:rPr>
              <w:pPrChange w:id="464" w:author="余剑" w:date="2020-08-14T16:31:00Z">
                <w:pPr>
                  <w:spacing w:line="276" w:lineRule="auto"/>
                  <w:ind w:firstLine="473"/>
                  <w:jc w:val="center"/>
                </w:pPr>
              </w:pPrChange>
            </w:pPr>
          </w:p>
        </w:tc>
        <w:tc>
          <w:tcPr>
            <w:tcW w:w="4780"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65" w:author="余剑" w:date="2020-08-14T16:31:00Z">
                  <w:rPr>
                    <w:sz w:val="24"/>
                    <w:szCs w:val="24"/>
                  </w:rPr>
                </w:rPrChange>
              </w:rPr>
              <w:pPrChange w:id="466"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467" w:author="余剑" w:date="2020-08-14T16:31:00Z">
                  <w:rPr>
                    <w:rFonts w:hint="eastAsia"/>
                    <w:sz w:val="24"/>
                    <w:szCs w:val="24"/>
                  </w:rPr>
                </w:rPrChange>
              </w:rPr>
              <w:t>东北地区森林生态保护气象服务技术应用及发展</w:t>
            </w:r>
          </w:p>
        </w:tc>
        <w:tc>
          <w:tcPr>
            <w:tcW w:w="979"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68" w:author="余剑" w:date="2020-08-14T16:31:00Z">
                  <w:rPr>
                    <w:sz w:val="24"/>
                    <w:szCs w:val="24"/>
                  </w:rPr>
                </w:rPrChange>
              </w:rPr>
              <w:pPrChange w:id="469" w:author="余剑" w:date="2020-08-14T16:31:00Z">
                <w:pPr>
                  <w:spacing w:line="276" w:lineRule="auto"/>
                  <w:ind w:firstLine="473"/>
                  <w:jc w:val="center"/>
                </w:pPr>
              </w:pPrChange>
            </w:pPr>
            <w:r w:rsidRPr="00931283">
              <w:rPr>
                <w:rFonts w:asciiTheme="minorEastAsia" w:eastAsiaTheme="minorEastAsia" w:hAnsiTheme="minorEastAsia"/>
                <w:sz w:val="24"/>
                <w:szCs w:val="24"/>
                <w:rPrChange w:id="470" w:author="余剑" w:date="2020-08-14T16:31:00Z">
                  <w:rPr>
                    <w:sz w:val="24"/>
                    <w:szCs w:val="24"/>
                  </w:rPr>
                </w:rPrChange>
              </w:rPr>
              <w:t>2</w:t>
            </w:r>
          </w:p>
        </w:tc>
        <w:tc>
          <w:tcPr>
            <w:tcW w:w="1289" w:type="dxa"/>
            <w:vMerge/>
            <w:tcBorders>
              <w:left w:val="single" w:sz="4" w:space="0" w:color="auto"/>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71" w:author="余剑" w:date="2020-08-14T16:31:00Z">
                  <w:rPr>
                    <w:sz w:val="24"/>
                    <w:szCs w:val="24"/>
                  </w:rPr>
                </w:rPrChange>
              </w:rPr>
              <w:pPrChange w:id="472" w:author="余剑" w:date="2020-08-14T16:31:00Z">
                <w:pPr>
                  <w:spacing w:line="276" w:lineRule="auto"/>
                  <w:ind w:firstLine="473"/>
                  <w:jc w:val="center"/>
                </w:pPr>
              </w:pPrChange>
            </w:pPr>
          </w:p>
        </w:tc>
      </w:tr>
      <w:tr w:rsidR="00445155" w:rsidRPr="00931283" w:rsidTr="007E2D31">
        <w:trPr>
          <w:trHeight w:val="653"/>
          <w:jc w:val="center"/>
        </w:trPr>
        <w:tc>
          <w:tcPr>
            <w:tcW w:w="1967" w:type="dxa"/>
            <w:vMerge/>
            <w:tcBorders>
              <w:left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73" w:author="余剑" w:date="2020-08-14T16:31:00Z">
                  <w:rPr>
                    <w:sz w:val="24"/>
                    <w:szCs w:val="24"/>
                  </w:rPr>
                </w:rPrChange>
              </w:rPr>
              <w:pPrChange w:id="474" w:author="余剑" w:date="2020-08-14T16:31:00Z">
                <w:pPr>
                  <w:spacing w:line="276" w:lineRule="auto"/>
                  <w:ind w:firstLine="473"/>
                  <w:jc w:val="center"/>
                </w:pPr>
              </w:pPrChange>
            </w:pPr>
          </w:p>
        </w:tc>
        <w:tc>
          <w:tcPr>
            <w:tcW w:w="4780"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75" w:author="余剑" w:date="2020-08-14T16:31:00Z">
                  <w:rPr>
                    <w:sz w:val="24"/>
                    <w:szCs w:val="24"/>
                  </w:rPr>
                </w:rPrChange>
              </w:rPr>
              <w:pPrChange w:id="476"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477" w:author="余剑" w:date="2020-08-14T16:31:00Z">
                  <w:rPr>
                    <w:rFonts w:hint="eastAsia"/>
                    <w:sz w:val="24"/>
                    <w:szCs w:val="24"/>
                  </w:rPr>
                </w:rPrChange>
              </w:rPr>
              <w:t>洞庭湖、鄱阳湖水环境治理气象服务技术应用及发展</w:t>
            </w:r>
          </w:p>
        </w:tc>
        <w:tc>
          <w:tcPr>
            <w:tcW w:w="979"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78" w:author="余剑" w:date="2020-08-14T16:31:00Z">
                  <w:rPr>
                    <w:sz w:val="24"/>
                    <w:szCs w:val="24"/>
                  </w:rPr>
                </w:rPrChange>
              </w:rPr>
              <w:pPrChange w:id="479" w:author="余剑" w:date="2020-08-14T16:31:00Z">
                <w:pPr>
                  <w:spacing w:line="276" w:lineRule="auto"/>
                  <w:ind w:firstLine="473"/>
                  <w:jc w:val="center"/>
                </w:pPr>
              </w:pPrChange>
            </w:pPr>
            <w:r w:rsidRPr="00931283">
              <w:rPr>
                <w:rFonts w:asciiTheme="minorEastAsia" w:eastAsiaTheme="minorEastAsia" w:hAnsiTheme="minorEastAsia"/>
                <w:sz w:val="24"/>
                <w:szCs w:val="24"/>
                <w:rPrChange w:id="480" w:author="余剑" w:date="2020-08-14T16:31:00Z">
                  <w:rPr>
                    <w:sz w:val="24"/>
                    <w:szCs w:val="24"/>
                  </w:rPr>
                </w:rPrChange>
              </w:rPr>
              <w:t>2</w:t>
            </w:r>
          </w:p>
        </w:tc>
        <w:tc>
          <w:tcPr>
            <w:tcW w:w="1289" w:type="dxa"/>
            <w:vMerge/>
            <w:tcBorders>
              <w:left w:val="single" w:sz="4" w:space="0" w:color="auto"/>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481" w:author="余剑" w:date="2020-08-14T16:31:00Z">
                  <w:rPr>
                    <w:sz w:val="24"/>
                    <w:szCs w:val="24"/>
                  </w:rPr>
                </w:rPrChange>
              </w:rPr>
              <w:pPrChange w:id="482" w:author="余剑" w:date="2020-08-14T16:31:00Z">
                <w:pPr>
                  <w:spacing w:line="276" w:lineRule="auto"/>
                  <w:ind w:firstLine="473"/>
                  <w:jc w:val="center"/>
                </w:pPr>
              </w:pPrChange>
            </w:pPr>
          </w:p>
        </w:tc>
      </w:tr>
      <w:tr w:rsidR="00230F2C" w:rsidRPr="00931283" w:rsidTr="00C0243E">
        <w:trPr>
          <w:trHeight w:val="589"/>
          <w:jc w:val="center"/>
        </w:trPr>
        <w:tc>
          <w:tcPr>
            <w:tcW w:w="1967" w:type="dxa"/>
            <w:vMerge w:val="restart"/>
            <w:tcBorders>
              <w:top w:val="single" w:sz="4" w:space="0" w:color="auto"/>
              <w:left w:val="single" w:sz="4" w:space="0" w:color="auto"/>
              <w:right w:val="single" w:sz="4" w:space="0" w:color="auto"/>
            </w:tcBorders>
            <w:vAlign w:val="center"/>
          </w:tcPr>
          <w:p w:rsidR="00230F2C" w:rsidRPr="00931283" w:rsidRDefault="00230F2C">
            <w:pPr>
              <w:spacing w:line="480" w:lineRule="exact"/>
              <w:ind w:firstLine="473"/>
              <w:rPr>
                <w:rFonts w:asciiTheme="minorEastAsia" w:eastAsiaTheme="minorEastAsia" w:hAnsiTheme="minorEastAsia"/>
                <w:sz w:val="24"/>
                <w:szCs w:val="24"/>
                <w:rPrChange w:id="483" w:author="余剑" w:date="2020-08-14T16:31:00Z">
                  <w:rPr>
                    <w:sz w:val="24"/>
                    <w:szCs w:val="24"/>
                  </w:rPr>
                </w:rPrChange>
              </w:rPr>
              <w:pPrChange w:id="484" w:author="余剑" w:date="2020-08-14T16:31:00Z">
                <w:pPr>
                  <w:spacing w:line="276" w:lineRule="auto"/>
                  <w:ind w:firstLine="473"/>
                </w:pPr>
              </w:pPrChange>
            </w:pPr>
            <w:r w:rsidRPr="00931283">
              <w:rPr>
                <w:rFonts w:asciiTheme="minorEastAsia" w:eastAsiaTheme="minorEastAsia" w:hAnsiTheme="minorEastAsia" w:hint="eastAsia"/>
                <w:sz w:val="24"/>
                <w:szCs w:val="24"/>
                <w:rPrChange w:id="485" w:author="余剑" w:date="2020-08-14T16:31:00Z">
                  <w:rPr>
                    <w:rFonts w:hint="eastAsia"/>
                    <w:sz w:val="24"/>
                    <w:szCs w:val="24"/>
                  </w:rPr>
                </w:rPrChange>
              </w:rPr>
              <w:t>5．党性教育</w:t>
            </w:r>
          </w:p>
        </w:tc>
        <w:tc>
          <w:tcPr>
            <w:tcW w:w="4780" w:type="dxa"/>
            <w:tcBorders>
              <w:top w:val="single" w:sz="4" w:space="0" w:color="auto"/>
              <w:left w:val="nil"/>
              <w:bottom w:val="single" w:sz="4" w:space="0" w:color="auto"/>
              <w:right w:val="single" w:sz="4" w:space="0" w:color="auto"/>
            </w:tcBorders>
            <w:vAlign w:val="center"/>
          </w:tcPr>
          <w:p w:rsidR="00230F2C" w:rsidRPr="00931283" w:rsidRDefault="00230F2C">
            <w:pPr>
              <w:spacing w:line="480" w:lineRule="exact"/>
              <w:ind w:firstLine="473"/>
              <w:jc w:val="center"/>
              <w:rPr>
                <w:rFonts w:asciiTheme="minorEastAsia" w:eastAsiaTheme="minorEastAsia" w:hAnsiTheme="minorEastAsia"/>
                <w:bCs/>
                <w:sz w:val="24"/>
                <w:szCs w:val="24"/>
                <w:rPrChange w:id="486" w:author="余剑" w:date="2020-08-14T16:31:00Z">
                  <w:rPr>
                    <w:rFonts w:ascii="宋体" w:hAnsi="宋体"/>
                    <w:bCs/>
                    <w:sz w:val="24"/>
                  </w:rPr>
                </w:rPrChange>
              </w:rPr>
              <w:pPrChange w:id="487" w:author="余剑" w:date="2020-08-14T16:31:00Z">
                <w:pPr>
                  <w:spacing w:line="276" w:lineRule="auto"/>
                  <w:ind w:firstLine="473"/>
                  <w:jc w:val="center"/>
                </w:pPr>
              </w:pPrChange>
            </w:pPr>
            <w:r w:rsidRPr="00931283">
              <w:rPr>
                <w:rFonts w:asciiTheme="minorEastAsia" w:eastAsiaTheme="minorEastAsia" w:hAnsiTheme="minorEastAsia" w:hint="eastAsia"/>
                <w:bCs/>
                <w:sz w:val="24"/>
                <w:szCs w:val="24"/>
                <w:rPrChange w:id="488" w:author="余剑" w:date="2020-08-14T16:31:00Z">
                  <w:rPr>
                    <w:rFonts w:ascii="宋体" w:hAnsi="宋体" w:hint="eastAsia"/>
                    <w:bCs/>
                    <w:sz w:val="24"/>
                  </w:rPr>
                </w:rPrChange>
              </w:rPr>
              <w:t>习近平</w:t>
            </w:r>
            <w:del w:id="489" w:author="袁薇" w:date="2020-08-10T08:56:00Z">
              <w:r w:rsidRPr="00931283" w:rsidDel="0056484B">
                <w:rPr>
                  <w:rFonts w:asciiTheme="minorEastAsia" w:eastAsiaTheme="minorEastAsia" w:hAnsiTheme="minorEastAsia" w:hint="eastAsia"/>
                  <w:bCs/>
                  <w:sz w:val="24"/>
                  <w:szCs w:val="24"/>
                  <w:rPrChange w:id="490" w:author="余剑" w:date="2020-08-14T16:31:00Z">
                    <w:rPr>
                      <w:rFonts w:ascii="宋体" w:hAnsi="宋体" w:hint="eastAsia"/>
                      <w:bCs/>
                      <w:sz w:val="24"/>
                    </w:rPr>
                  </w:rPrChange>
                </w:rPr>
                <w:delText>总书记</w:delText>
              </w:r>
            </w:del>
            <w:ins w:id="491" w:author="袁薇" w:date="2020-08-10T08:58:00Z">
              <w:r w:rsidR="0056484B" w:rsidRPr="00931283">
                <w:rPr>
                  <w:rFonts w:asciiTheme="minorEastAsia" w:eastAsiaTheme="minorEastAsia" w:hAnsiTheme="minorEastAsia" w:hint="eastAsia"/>
                  <w:bCs/>
                  <w:sz w:val="24"/>
                  <w:szCs w:val="24"/>
                  <w:rPrChange w:id="492" w:author="余剑" w:date="2020-08-14T16:31:00Z">
                    <w:rPr>
                      <w:rFonts w:ascii="宋体" w:hAnsi="宋体" w:hint="eastAsia"/>
                      <w:bCs/>
                      <w:sz w:val="24"/>
                    </w:rPr>
                  </w:rPrChange>
                </w:rPr>
                <w:t>新时代</w:t>
              </w:r>
            </w:ins>
            <w:r w:rsidRPr="00931283">
              <w:rPr>
                <w:rFonts w:asciiTheme="minorEastAsia" w:eastAsiaTheme="minorEastAsia" w:hAnsiTheme="minorEastAsia" w:hint="eastAsia"/>
                <w:bCs/>
                <w:sz w:val="24"/>
                <w:szCs w:val="24"/>
                <w:rPrChange w:id="493" w:author="余剑" w:date="2020-08-14T16:31:00Z">
                  <w:rPr>
                    <w:rFonts w:ascii="宋体" w:hAnsi="宋体" w:hint="eastAsia"/>
                    <w:bCs/>
                    <w:sz w:val="24"/>
                  </w:rPr>
                </w:rPrChange>
              </w:rPr>
              <w:t>中国特色社会主义思想</w:t>
            </w:r>
          </w:p>
        </w:tc>
        <w:tc>
          <w:tcPr>
            <w:tcW w:w="979" w:type="dxa"/>
            <w:tcBorders>
              <w:top w:val="single" w:sz="4" w:space="0" w:color="auto"/>
              <w:left w:val="nil"/>
              <w:bottom w:val="single" w:sz="4" w:space="0" w:color="auto"/>
              <w:right w:val="single" w:sz="4" w:space="0" w:color="auto"/>
            </w:tcBorders>
            <w:vAlign w:val="center"/>
          </w:tcPr>
          <w:p w:rsidR="00230F2C" w:rsidRPr="00931283" w:rsidRDefault="00230F2C">
            <w:pPr>
              <w:spacing w:line="480" w:lineRule="exact"/>
              <w:ind w:firstLine="473"/>
              <w:jc w:val="center"/>
              <w:rPr>
                <w:rFonts w:asciiTheme="minorEastAsia" w:eastAsiaTheme="minorEastAsia" w:hAnsiTheme="minorEastAsia"/>
                <w:sz w:val="24"/>
                <w:szCs w:val="24"/>
                <w:rPrChange w:id="494" w:author="余剑" w:date="2020-08-14T16:31:00Z">
                  <w:rPr>
                    <w:sz w:val="24"/>
                    <w:szCs w:val="24"/>
                  </w:rPr>
                </w:rPrChange>
              </w:rPr>
              <w:pPrChange w:id="495" w:author="余剑" w:date="2020-08-14T16:31:00Z">
                <w:pPr>
                  <w:spacing w:line="276" w:lineRule="auto"/>
                  <w:ind w:firstLine="473"/>
                  <w:jc w:val="center"/>
                </w:pPr>
              </w:pPrChange>
            </w:pPr>
            <w:r w:rsidRPr="00931283">
              <w:rPr>
                <w:rFonts w:asciiTheme="minorEastAsia" w:eastAsiaTheme="minorEastAsia" w:hAnsiTheme="minorEastAsia"/>
                <w:sz w:val="24"/>
                <w:szCs w:val="24"/>
                <w:rPrChange w:id="496" w:author="余剑" w:date="2020-08-14T16:31:00Z">
                  <w:rPr>
                    <w:sz w:val="24"/>
                    <w:szCs w:val="24"/>
                  </w:rPr>
                </w:rPrChange>
              </w:rPr>
              <w:t>2</w:t>
            </w:r>
          </w:p>
        </w:tc>
        <w:tc>
          <w:tcPr>
            <w:tcW w:w="1289" w:type="dxa"/>
            <w:vMerge w:val="restart"/>
            <w:tcBorders>
              <w:top w:val="single" w:sz="4" w:space="0" w:color="auto"/>
              <w:left w:val="single" w:sz="4" w:space="0" w:color="auto"/>
              <w:right w:val="single" w:sz="4" w:space="0" w:color="auto"/>
            </w:tcBorders>
            <w:vAlign w:val="center"/>
          </w:tcPr>
          <w:p w:rsidR="00230F2C" w:rsidRPr="00931283" w:rsidRDefault="00230F2C">
            <w:pPr>
              <w:spacing w:line="480" w:lineRule="exact"/>
              <w:ind w:firstLine="473"/>
              <w:jc w:val="center"/>
              <w:rPr>
                <w:rFonts w:asciiTheme="minorEastAsia" w:eastAsiaTheme="minorEastAsia" w:hAnsiTheme="minorEastAsia"/>
                <w:sz w:val="24"/>
                <w:szCs w:val="24"/>
                <w:rPrChange w:id="497" w:author="余剑" w:date="2020-08-14T16:31:00Z">
                  <w:rPr>
                    <w:sz w:val="24"/>
                    <w:szCs w:val="24"/>
                  </w:rPr>
                </w:rPrChange>
              </w:rPr>
              <w:pPrChange w:id="498" w:author="余剑" w:date="2020-08-14T16:31:00Z">
                <w:pPr>
                  <w:spacing w:line="276" w:lineRule="auto"/>
                  <w:ind w:firstLine="473"/>
                  <w:jc w:val="center"/>
                </w:pPr>
              </w:pPrChange>
            </w:pPr>
            <w:r w:rsidRPr="00931283">
              <w:rPr>
                <w:rFonts w:asciiTheme="minorEastAsia" w:eastAsiaTheme="minorEastAsia" w:hAnsiTheme="minorEastAsia"/>
                <w:sz w:val="24"/>
                <w:szCs w:val="24"/>
                <w:rPrChange w:id="499" w:author="余剑" w:date="2020-08-14T16:31:00Z">
                  <w:rPr>
                    <w:sz w:val="24"/>
                    <w:szCs w:val="24"/>
                  </w:rPr>
                </w:rPrChange>
              </w:rPr>
              <w:t>8.33</w:t>
            </w:r>
          </w:p>
        </w:tc>
      </w:tr>
      <w:tr w:rsidR="00230F2C" w:rsidRPr="00931283" w:rsidTr="00C0243E">
        <w:trPr>
          <w:trHeight w:val="589"/>
          <w:jc w:val="center"/>
        </w:trPr>
        <w:tc>
          <w:tcPr>
            <w:tcW w:w="1967" w:type="dxa"/>
            <w:vMerge/>
            <w:tcBorders>
              <w:left w:val="single" w:sz="4" w:space="0" w:color="auto"/>
              <w:bottom w:val="single" w:sz="4" w:space="0" w:color="auto"/>
              <w:right w:val="single" w:sz="4" w:space="0" w:color="auto"/>
            </w:tcBorders>
            <w:vAlign w:val="center"/>
          </w:tcPr>
          <w:p w:rsidR="00230F2C" w:rsidRPr="00931283" w:rsidRDefault="00230F2C">
            <w:pPr>
              <w:spacing w:line="480" w:lineRule="exact"/>
              <w:ind w:firstLine="473"/>
              <w:rPr>
                <w:rFonts w:asciiTheme="minorEastAsia" w:eastAsiaTheme="minorEastAsia" w:hAnsiTheme="minorEastAsia"/>
                <w:sz w:val="24"/>
                <w:szCs w:val="24"/>
                <w:rPrChange w:id="500" w:author="余剑" w:date="2020-08-14T16:31:00Z">
                  <w:rPr>
                    <w:sz w:val="24"/>
                    <w:szCs w:val="24"/>
                  </w:rPr>
                </w:rPrChange>
              </w:rPr>
              <w:pPrChange w:id="501" w:author="余剑" w:date="2020-08-14T16:31:00Z">
                <w:pPr>
                  <w:spacing w:line="276" w:lineRule="auto"/>
                  <w:ind w:firstLine="473"/>
                </w:pPr>
              </w:pPrChange>
            </w:pPr>
          </w:p>
        </w:tc>
        <w:tc>
          <w:tcPr>
            <w:tcW w:w="4780" w:type="dxa"/>
            <w:tcBorders>
              <w:top w:val="single" w:sz="4" w:space="0" w:color="auto"/>
              <w:left w:val="nil"/>
              <w:bottom w:val="single" w:sz="4" w:space="0" w:color="auto"/>
              <w:right w:val="single" w:sz="4" w:space="0" w:color="auto"/>
            </w:tcBorders>
            <w:vAlign w:val="center"/>
          </w:tcPr>
          <w:p w:rsidR="00230F2C" w:rsidRPr="00931283" w:rsidRDefault="00230F2C">
            <w:pPr>
              <w:spacing w:line="480" w:lineRule="exact"/>
              <w:ind w:firstLine="473"/>
              <w:jc w:val="center"/>
              <w:rPr>
                <w:rFonts w:asciiTheme="minorEastAsia" w:eastAsiaTheme="minorEastAsia" w:hAnsiTheme="minorEastAsia"/>
                <w:sz w:val="24"/>
                <w:szCs w:val="24"/>
                <w:rPrChange w:id="502" w:author="余剑" w:date="2020-08-14T16:31:00Z">
                  <w:rPr>
                    <w:sz w:val="24"/>
                    <w:szCs w:val="24"/>
                  </w:rPr>
                </w:rPrChange>
              </w:rPr>
              <w:pPrChange w:id="503" w:author="余剑" w:date="2020-08-14T16:31:00Z">
                <w:pPr>
                  <w:spacing w:line="276" w:lineRule="auto"/>
                  <w:ind w:firstLine="473"/>
                  <w:jc w:val="center"/>
                </w:pPr>
              </w:pPrChange>
            </w:pPr>
            <w:r w:rsidRPr="00931283">
              <w:rPr>
                <w:rFonts w:asciiTheme="minorEastAsia" w:eastAsiaTheme="minorEastAsia" w:hAnsiTheme="minorEastAsia" w:hint="eastAsia"/>
                <w:bCs/>
                <w:sz w:val="24"/>
                <w:szCs w:val="24"/>
                <w:rPrChange w:id="504" w:author="余剑" w:date="2020-08-14T16:31:00Z">
                  <w:rPr>
                    <w:rFonts w:ascii="宋体" w:hAnsi="宋体" w:hint="eastAsia"/>
                    <w:bCs/>
                    <w:sz w:val="24"/>
                  </w:rPr>
                </w:rPrChange>
              </w:rPr>
              <w:t>习近平总书记在新中国气象事业</w:t>
            </w:r>
            <w:r w:rsidRPr="00931283">
              <w:rPr>
                <w:rFonts w:asciiTheme="minorEastAsia" w:eastAsiaTheme="minorEastAsia" w:hAnsiTheme="minorEastAsia"/>
                <w:bCs/>
                <w:sz w:val="24"/>
                <w:szCs w:val="24"/>
                <w:rPrChange w:id="505" w:author="余剑" w:date="2020-08-14T16:31:00Z">
                  <w:rPr>
                    <w:rFonts w:ascii="宋体" w:hAnsi="宋体"/>
                    <w:bCs/>
                    <w:sz w:val="24"/>
                  </w:rPr>
                </w:rPrChange>
              </w:rPr>
              <w:t>70周年之际的重要指示</w:t>
            </w:r>
          </w:p>
        </w:tc>
        <w:tc>
          <w:tcPr>
            <w:tcW w:w="979" w:type="dxa"/>
            <w:tcBorders>
              <w:top w:val="single" w:sz="4" w:space="0" w:color="auto"/>
              <w:left w:val="nil"/>
              <w:bottom w:val="single" w:sz="4" w:space="0" w:color="auto"/>
              <w:right w:val="single" w:sz="4" w:space="0" w:color="auto"/>
            </w:tcBorders>
            <w:vAlign w:val="center"/>
          </w:tcPr>
          <w:p w:rsidR="00230F2C" w:rsidRPr="00931283" w:rsidRDefault="00230F2C">
            <w:pPr>
              <w:spacing w:line="480" w:lineRule="exact"/>
              <w:ind w:firstLine="473"/>
              <w:jc w:val="center"/>
              <w:rPr>
                <w:rFonts w:asciiTheme="minorEastAsia" w:eastAsiaTheme="minorEastAsia" w:hAnsiTheme="minorEastAsia"/>
                <w:sz w:val="24"/>
                <w:szCs w:val="24"/>
                <w:rPrChange w:id="506" w:author="余剑" w:date="2020-08-14T16:31:00Z">
                  <w:rPr>
                    <w:sz w:val="24"/>
                    <w:szCs w:val="24"/>
                  </w:rPr>
                </w:rPrChange>
              </w:rPr>
              <w:pPrChange w:id="507" w:author="余剑" w:date="2020-08-14T16:31:00Z">
                <w:pPr>
                  <w:spacing w:line="276" w:lineRule="auto"/>
                  <w:ind w:firstLine="473"/>
                  <w:jc w:val="center"/>
                </w:pPr>
              </w:pPrChange>
            </w:pPr>
            <w:r w:rsidRPr="00931283">
              <w:rPr>
                <w:rFonts w:asciiTheme="minorEastAsia" w:eastAsiaTheme="minorEastAsia" w:hAnsiTheme="minorEastAsia"/>
                <w:sz w:val="24"/>
                <w:szCs w:val="24"/>
                <w:rPrChange w:id="508" w:author="余剑" w:date="2020-08-14T16:31:00Z">
                  <w:rPr>
                    <w:sz w:val="24"/>
                    <w:szCs w:val="24"/>
                  </w:rPr>
                </w:rPrChange>
              </w:rPr>
              <w:t>4</w:t>
            </w:r>
          </w:p>
        </w:tc>
        <w:tc>
          <w:tcPr>
            <w:tcW w:w="1289" w:type="dxa"/>
            <w:vMerge/>
            <w:tcBorders>
              <w:left w:val="single" w:sz="4" w:space="0" w:color="auto"/>
              <w:bottom w:val="single" w:sz="4" w:space="0" w:color="auto"/>
              <w:right w:val="single" w:sz="4" w:space="0" w:color="auto"/>
            </w:tcBorders>
            <w:vAlign w:val="center"/>
          </w:tcPr>
          <w:p w:rsidR="00230F2C" w:rsidRPr="00931283" w:rsidRDefault="00230F2C">
            <w:pPr>
              <w:spacing w:line="480" w:lineRule="exact"/>
              <w:ind w:firstLine="473"/>
              <w:jc w:val="center"/>
              <w:rPr>
                <w:rFonts w:asciiTheme="minorEastAsia" w:eastAsiaTheme="minorEastAsia" w:hAnsiTheme="minorEastAsia"/>
                <w:sz w:val="24"/>
                <w:szCs w:val="24"/>
                <w:rPrChange w:id="509" w:author="余剑" w:date="2020-08-14T16:31:00Z">
                  <w:rPr>
                    <w:sz w:val="24"/>
                    <w:szCs w:val="24"/>
                  </w:rPr>
                </w:rPrChange>
              </w:rPr>
              <w:pPrChange w:id="510" w:author="余剑" w:date="2020-08-14T16:31:00Z">
                <w:pPr>
                  <w:spacing w:line="276" w:lineRule="auto"/>
                  <w:ind w:firstLine="473"/>
                  <w:jc w:val="center"/>
                </w:pPr>
              </w:pPrChange>
            </w:pPr>
          </w:p>
        </w:tc>
      </w:tr>
      <w:tr w:rsidR="00445155" w:rsidRPr="00931283" w:rsidTr="007E2D31">
        <w:trPr>
          <w:trHeight w:val="589"/>
          <w:jc w:val="center"/>
        </w:trPr>
        <w:tc>
          <w:tcPr>
            <w:tcW w:w="1967" w:type="dxa"/>
            <w:tcBorders>
              <w:top w:val="single" w:sz="4" w:space="0" w:color="auto"/>
              <w:left w:val="single" w:sz="4" w:space="0" w:color="auto"/>
              <w:bottom w:val="single" w:sz="4" w:space="0" w:color="auto"/>
              <w:right w:val="single" w:sz="4" w:space="0" w:color="auto"/>
            </w:tcBorders>
            <w:vAlign w:val="center"/>
          </w:tcPr>
          <w:p w:rsidR="00445155" w:rsidRPr="00931283" w:rsidRDefault="00445155">
            <w:pPr>
              <w:spacing w:line="480" w:lineRule="exact"/>
              <w:ind w:firstLine="473"/>
              <w:rPr>
                <w:rFonts w:asciiTheme="minorEastAsia" w:eastAsiaTheme="minorEastAsia" w:hAnsiTheme="minorEastAsia"/>
                <w:sz w:val="24"/>
                <w:szCs w:val="24"/>
                <w:rPrChange w:id="511" w:author="余剑" w:date="2020-08-14T16:31:00Z">
                  <w:rPr>
                    <w:sz w:val="24"/>
                    <w:szCs w:val="24"/>
                  </w:rPr>
                </w:rPrChange>
              </w:rPr>
              <w:pPrChange w:id="512" w:author="余剑" w:date="2020-08-14T16:31:00Z">
                <w:pPr>
                  <w:spacing w:line="276" w:lineRule="auto"/>
                  <w:ind w:firstLine="473"/>
                </w:pPr>
              </w:pPrChange>
            </w:pPr>
            <w:r w:rsidRPr="00931283">
              <w:rPr>
                <w:rFonts w:asciiTheme="minorEastAsia" w:eastAsiaTheme="minorEastAsia" w:hAnsiTheme="minorEastAsia"/>
                <w:sz w:val="24"/>
                <w:szCs w:val="24"/>
                <w:rPrChange w:id="513" w:author="余剑" w:date="2020-08-14T16:31:00Z">
                  <w:rPr>
                    <w:sz w:val="24"/>
                    <w:szCs w:val="24"/>
                  </w:rPr>
                </w:rPrChange>
              </w:rPr>
              <w:t xml:space="preserve">6. </w:t>
            </w:r>
            <w:r w:rsidRPr="00931283">
              <w:rPr>
                <w:rFonts w:asciiTheme="minorEastAsia" w:eastAsiaTheme="minorEastAsia" w:hAnsiTheme="minorEastAsia" w:hint="eastAsia"/>
                <w:sz w:val="24"/>
                <w:szCs w:val="24"/>
                <w:rPrChange w:id="514" w:author="余剑" w:date="2020-08-14T16:31:00Z">
                  <w:rPr>
                    <w:rFonts w:hint="eastAsia"/>
                    <w:sz w:val="24"/>
                    <w:szCs w:val="24"/>
                  </w:rPr>
                </w:rPrChange>
              </w:rPr>
              <w:t>学员论坛</w:t>
            </w:r>
          </w:p>
        </w:tc>
        <w:tc>
          <w:tcPr>
            <w:tcW w:w="4780"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515" w:author="余剑" w:date="2020-08-14T16:31:00Z">
                  <w:rPr>
                    <w:sz w:val="24"/>
                    <w:szCs w:val="24"/>
                  </w:rPr>
                </w:rPrChange>
              </w:rPr>
              <w:pPrChange w:id="516"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517" w:author="余剑" w:date="2020-08-14T16:31:00Z">
                  <w:rPr>
                    <w:rFonts w:hint="eastAsia"/>
                    <w:sz w:val="24"/>
                    <w:szCs w:val="24"/>
                  </w:rPr>
                </w:rPrChange>
              </w:rPr>
              <w:t>生态质量气象监测和评价个例—两个带来交流</w:t>
            </w:r>
          </w:p>
        </w:tc>
        <w:tc>
          <w:tcPr>
            <w:tcW w:w="979"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518" w:author="余剑" w:date="2020-08-14T16:31:00Z">
                  <w:rPr>
                    <w:sz w:val="24"/>
                    <w:szCs w:val="24"/>
                  </w:rPr>
                </w:rPrChange>
              </w:rPr>
              <w:pPrChange w:id="519" w:author="余剑" w:date="2020-08-14T16:31:00Z">
                <w:pPr>
                  <w:spacing w:line="276" w:lineRule="auto"/>
                  <w:ind w:firstLine="473"/>
                  <w:jc w:val="center"/>
                </w:pPr>
              </w:pPrChange>
            </w:pPr>
            <w:r w:rsidRPr="00931283">
              <w:rPr>
                <w:rFonts w:asciiTheme="minorEastAsia" w:eastAsiaTheme="minorEastAsia" w:hAnsiTheme="minorEastAsia"/>
                <w:sz w:val="24"/>
                <w:szCs w:val="24"/>
                <w:rPrChange w:id="520" w:author="余剑" w:date="2020-08-14T16:31:00Z">
                  <w:rPr>
                    <w:sz w:val="24"/>
                    <w:szCs w:val="24"/>
                  </w:rPr>
                </w:rPrChange>
              </w:rPr>
              <w:t>4</w:t>
            </w:r>
          </w:p>
        </w:tc>
        <w:tc>
          <w:tcPr>
            <w:tcW w:w="1289" w:type="dxa"/>
            <w:tcBorders>
              <w:top w:val="single" w:sz="4" w:space="0" w:color="auto"/>
              <w:left w:val="single" w:sz="4" w:space="0" w:color="auto"/>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521" w:author="余剑" w:date="2020-08-14T16:31:00Z">
                  <w:rPr>
                    <w:sz w:val="24"/>
                    <w:szCs w:val="24"/>
                  </w:rPr>
                </w:rPrChange>
              </w:rPr>
              <w:pPrChange w:id="522" w:author="余剑" w:date="2020-08-14T16:31:00Z">
                <w:pPr>
                  <w:spacing w:line="276" w:lineRule="auto"/>
                  <w:ind w:firstLine="473"/>
                  <w:jc w:val="center"/>
                </w:pPr>
              </w:pPrChange>
            </w:pPr>
            <w:r w:rsidRPr="00931283">
              <w:rPr>
                <w:rFonts w:asciiTheme="minorEastAsia" w:eastAsiaTheme="minorEastAsia" w:hAnsiTheme="minorEastAsia"/>
                <w:sz w:val="24"/>
                <w:szCs w:val="24"/>
                <w:rPrChange w:id="523" w:author="余剑" w:date="2020-08-14T16:31:00Z">
                  <w:rPr>
                    <w:sz w:val="24"/>
                    <w:szCs w:val="24"/>
                  </w:rPr>
                </w:rPrChange>
              </w:rPr>
              <w:t>5.5</w:t>
            </w:r>
            <w:r w:rsidR="00AA4A49" w:rsidRPr="00931283">
              <w:rPr>
                <w:rFonts w:asciiTheme="minorEastAsia" w:eastAsiaTheme="minorEastAsia" w:hAnsiTheme="minorEastAsia"/>
                <w:sz w:val="24"/>
                <w:szCs w:val="24"/>
                <w:rPrChange w:id="524" w:author="余剑" w:date="2020-08-14T16:31:00Z">
                  <w:rPr>
                    <w:sz w:val="24"/>
                    <w:szCs w:val="24"/>
                  </w:rPr>
                </w:rPrChange>
              </w:rPr>
              <w:t>6</w:t>
            </w:r>
          </w:p>
        </w:tc>
      </w:tr>
      <w:tr w:rsidR="00445155" w:rsidRPr="00931283" w:rsidTr="007E2D31">
        <w:trPr>
          <w:trHeight w:val="589"/>
          <w:jc w:val="center"/>
        </w:trPr>
        <w:tc>
          <w:tcPr>
            <w:tcW w:w="1967" w:type="dxa"/>
            <w:tcBorders>
              <w:top w:val="single" w:sz="4" w:space="0" w:color="auto"/>
              <w:left w:val="single" w:sz="4" w:space="0" w:color="auto"/>
              <w:bottom w:val="single" w:sz="4" w:space="0" w:color="auto"/>
              <w:right w:val="single" w:sz="4" w:space="0" w:color="auto"/>
            </w:tcBorders>
            <w:vAlign w:val="center"/>
          </w:tcPr>
          <w:p w:rsidR="00445155" w:rsidRPr="00931283" w:rsidRDefault="00445155">
            <w:pPr>
              <w:spacing w:line="480" w:lineRule="exact"/>
              <w:ind w:firstLine="473"/>
              <w:jc w:val="left"/>
              <w:rPr>
                <w:rFonts w:asciiTheme="minorEastAsia" w:eastAsiaTheme="minorEastAsia" w:hAnsiTheme="minorEastAsia"/>
                <w:sz w:val="24"/>
                <w:szCs w:val="24"/>
                <w:rPrChange w:id="525" w:author="余剑" w:date="2020-08-14T16:31:00Z">
                  <w:rPr>
                    <w:sz w:val="24"/>
                    <w:szCs w:val="24"/>
                  </w:rPr>
                </w:rPrChange>
              </w:rPr>
              <w:pPrChange w:id="526" w:author="余剑" w:date="2020-08-14T16:31:00Z">
                <w:pPr>
                  <w:spacing w:line="276" w:lineRule="auto"/>
                  <w:ind w:firstLine="473"/>
                  <w:jc w:val="left"/>
                </w:pPr>
              </w:pPrChange>
            </w:pPr>
            <w:r w:rsidRPr="00931283">
              <w:rPr>
                <w:rFonts w:asciiTheme="minorEastAsia" w:eastAsiaTheme="minorEastAsia" w:hAnsiTheme="minorEastAsia"/>
                <w:sz w:val="24"/>
                <w:szCs w:val="24"/>
                <w:rPrChange w:id="527" w:author="余剑" w:date="2020-08-14T16:31:00Z">
                  <w:rPr>
                    <w:sz w:val="24"/>
                    <w:szCs w:val="24"/>
                  </w:rPr>
                </w:rPrChange>
              </w:rPr>
              <w:t xml:space="preserve">7. </w:t>
            </w:r>
            <w:r w:rsidRPr="00931283">
              <w:rPr>
                <w:rFonts w:asciiTheme="minorEastAsia" w:eastAsiaTheme="minorEastAsia" w:hAnsiTheme="minorEastAsia" w:hint="eastAsia"/>
                <w:sz w:val="24"/>
                <w:szCs w:val="24"/>
                <w:rPrChange w:id="528" w:author="余剑" w:date="2020-08-14T16:31:00Z">
                  <w:rPr>
                    <w:rFonts w:hint="eastAsia"/>
                    <w:sz w:val="24"/>
                    <w:szCs w:val="24"/>
                  </w:rPr>
                </w:rPrChange>
              </w:rPr>
              <w:t>其它</w:t>
            </w:r>
          </w:p>
        </w:tc>
        <w:tc>
          <w:tcPr>
            <w:tcW w:w="4780"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529" w:author="余剑" w:date="2020-08-14T16:31:00Z">
                  <w:rPr>
                    <w:sz w:val="24"/>
                    <w:szCs w:val="24"/>
                  </w:rPr>
                </w:rPrChange>
              </w:rPr>
              <w:pPrChange w:id="530"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531" w:author="余剑" w:date="2020-08-14T16:31:00Z">
                  <w:rPr>
                    <w:rFonts w:hint="eastAsia"/>
                    <w:sz w:val="24"/>
                    <w:szCs w:val="24"/>
                  </w:rPr>
                </w:rPrChange>
              </w:rPr>
              <w:t>开班及结业座谈</w:t>
            </w:r>
          </w:p>
        </w:tc>
        <w:tc>
          <w:tcPr>
            <w:tcW w:w="979"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532" w:author="余剑" w:date="2020-08-14T16:31:00Z">
                  <w:rPr>
                    <w:sz w:val="24"/>
                    <w:szCs w:val="24"/>
                  </w:rPr>
                </w:rPrChange>
              </w:rPr>
              <w:pPrChange w:id="533" w:author="余剑" w:date="2020-08-14T16:31:00Z">
                <w:pPr>
                  <w:spacing w:line="276" w:lineRule="auto"/>
                  <w:ind w:firstLine="473"/>
                  <w:jc w:val="center"/>
                </w:pPr>
              </w:pPrChange>
            </w:pPr>
            <w:r w:rsidRPr="00931283">
              <w:rPr>
                <w:rFonts w:asciiTheme="minorEastAsia" w:eastAsiaTheme="minorEastAsia" w:hAnsiTheme="minorEastAsia"/>
                <w:sz w:val="24"/>
                <w:szCs w:val="24"/>
                <w:rPrChange w:id="534" w:author="余剑" w:date="2020-08-14T16:31:00Z">
                  <w:rPr>
                    <w:sz w:val="24"/>
                    <w:szCs w:val="24"/>
                  </w:rPr>
                </w:rPrChange>
              </w:rPr>
              <w:t>6</w:t>
            </w:r>
          </w:p>
        </w:tc>
        <w:tc>
          <w:tcPr>
            <w:tcW w:w="1289" w:type="dxa"/>
            <w:tcBorders>
              <w:top w:val="single" w:sz="4" w:space="0" w:color="auto"/>
              <w:left w:val="single" w:sz="4" w:space="0" w:color="auto"/>
              <w:bottom w:val="single" w:sz="4" w:space="0" w:color="auto"/>
              <w:right w:val="single" w:sz="4" w:space="0" w:color="auto"/>
            </w:tcBorders>
            <w:vAlign w:val="center"/>
          </w:tcPr>
          <w:p w:rsidR="00445155" w:rsidRPr="00931283" w:rsidRDefault="00AA4A49">
            <w:pPr>
              <w:spacing w:line="480" w:lineRule="exact"/>
              <w:ind w:firstLine="473"/>
              <w:jc w:val="center"/>
              <w:rPr>
                <w:rFonts w:asciiTheme="minorEastAsia" w:eastAsiaTheme="minorEastAsia" w:hAnsiTheme="minorEastAsia"/>
                <w:sz w:val="24"/>
                <w:szCs w:val="24"/>
                <w:rPrChange w:id="535" w:author="余剑" w:date="2020-08-14T16:31:00Z">
                  <w:rPr>
                    <w:sz w:val="24"/>
                    <w:szCs w:val="24"/>
                  </w:rPr>
                </w:rPrChange>
              </w:rPr>
              <w:pPrChange w:id="536" w:author="余剑" w:date="2020-08-14T16:31:00Z">
                <w:pPr>
                  <w:spacing w:line="276" w:lineRule="auto"/>
                  <w:ind w:firstLine="473"/>
                  <w:jc w:val="center"/>
                </w:pPr>
              </w:pPrChange>
            </w:pPr>
            <w:r w:rsidRPr="00931283">
              <w:rPr>
                <w:rFonts w:asciiTheme="minorEastAsia" w:eastAsiaTheme="minorEastAsia" w:hAnsiTheme="minorEastAsia"/>
                <w:sz w:val="24"/>
                <w:szCs w:val="24"/>
                <w:rPrChange w:id="537" w:author="余剑" w:date="2020-08-14T16:31:00Z">
                  <w:rPr>
                    <w:sz w:val="24"/>
                    <w:szCs w:val="24"/>
                  </w:rPr>
                </w:rPrChange>
              </w:rPr>
              <w:t>8.33</w:t>
            </w:r>
          </w:p>
        </w:tc>
      </w:tr>
      <w:tr w:rsidR="00445155" w:rsidRPr="00931283" w:rsidTr="007E2D31">
        <w:trPr>
          <w:trHeight w:val="589"/>
          <w:jc w:val="center"/>
        </w:trPr>
        <w:tc>
          <w:tcPr>
            <w:tcW w:w="6747" w:type="dxa"/>
            <w:gridSpan w:val="2"/>
            <w:tcBorders>
              <w:top w:val="single" w:sz="4" w:space="0" w:color="auto"/>
              <w:left w:val="single" w:sz="4" w:space="0" w:color="auto"/>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538" w:author="余剑" w:date="2020-08-14T16:31:00Z">
                  <w:rPr>
                    <w:sz w:val="24"/>
                    <w:szCs w:val="24"/>
                  </w:rPr>
                </w:rPrChange>
              </w:rPr>
              <w:pPrChange w:id="539" w:author="余剑" w:date="2020-08-14T16:31:00Z">
                <w:pPr>
                  <w:spacing w:line="276" w:lineRule="auto"/>
                  <w:ind w:firstLine="473"/>
                  <w:jc w:val="center"/>
                </w:pPr>
              </w:pPrChange>
            </w:pPr>
            <w:r w:rsidRPr="00931283">
              <w:rPr>
                <w:rFonts w:asciiTheme="minorEastAsia" w:eastAsiaTheme="minorEastAsia" w:hAnsiTheme="minorEastAsia" w:hint="eastAsia"/>
                <w:sz w:val="24"/>
                <w:szCs w:val="24"/>
                <w:rPrChange w:id="540" w:author="余剑" w:date="2020-08-14T16:31:00Z">
                  <w:rPr>
                    <w:rFonts w:hint="eastAsia"/>
                    <w:sz w:val="24"/>
                    <w:szCs w:val="24"/>
                  </w:rPr>
                </w:rPrChange>
              </w:rPr>
              <w:t>总学时</w:t>
            </w:r>
          </w:p>
        </w:tc>
        <w:tc>
          <w:tcPr>
            <w:tcW w:w="979" w:type="dxa"/>
            <w:tcBorders>
              <w:top w:val="single" w:sz="4" w:space="0" w:color="auto"/>
              <w:left w:val="nil"/>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541" w:author="余剑" w:date="2020-08-14T16:31:00Z">
                  <w:rPr>
                    <w:sz w:val="24"/>
                    <w:szCs w:val="24"/>
                  </w:rPr>
                </w:rPrChange>
              </w:rPr>
              <w:pPrChange w:id="542" w:author="余剑" w:date="2020-08-14T16:31:00Z">
                <w:pPr>
                  <w:spacing w:line="276" w:lineRule="auto"/>
                  <w:ind w:firstLine="473"/>
                  <w:jc w:val="center"/>
                </w:pPr>
              </w:pPrChange>
            </w:pPr>
            <w:r w:rsidRPr="00931283">
              <w:rPr>
                <w:rFonts w:asciiTheme="minorEastAsia" w:eastAsiaTheme="minorEastAsia" w:hAnsiTheme="minorEastAsia"/>
                <w:sz w:val="24"/>
                <w:szCs w:val="24"/>
                <w:rPrChange w:id="543" w:author="余剑" w:date="2020-08-14T16:31:00Z">
                  <w:rPr>
                    <w:sz w:val="24"/>
                    <w:szCs w:val="24"/>
                  </w:rPr>
                </w:rPrChange>
              </w:rPr>
              <w:t>72</w:t>
            </w:r>
          </w:p>
        </w:tc>
        <w:tc>
          <w:tcPr>
            <w:tcW w:w="1289" w:type="dxa"/>
            <w:tcBorders>
              <w:top w:val="single" w:sz="4" w:space="0" w:color="auto"/>
              <w:left w:val="single" w:sz="4" w:space="0" w:color="auto"/>
              <w:bottom w:val="single" w:sz="4" w:space="0" w:color="auto"/>
              <w:right w:val="single" w:sz="4" w:space="0" w:color="auto"/>
            </w:tcBorders>
            <w:vAlign w:val="center"/>
          </w:tcPr>
          <w:p w:rsidR="00445155" w:rsidRPr="00931283" w:rsidRDefault="00445155">
            <w:pPr>
              <w:spacing w:line="480" w:lineRule="exact"/>
              <w:ind w:firstLine="473"/>
              <w:jc w:val="center"/>
              <w:rPr>
                <w:rFonts w:asciiTheme="minorEastAsia" w:eastAsiaTheme="minorEastAsia" w:hAnsiTheme="minorEastAsia"/>
                <w:sz w:val="24"/>
                <w:szCs w:val="24"/>
                <w:rPrChange w:id="544" w:author="余剑" w:date="2020-08-14T16:31:00Z">
                  <w:rPr>
                    <w:sz w:val="24"/>
                    <w:szCs w:val="24"/>
                  </w:rPr>
                </w:rPrChange>
              </w:rPr>
              <w:pPrChange w:id="545" w:author="余剑" w:date="2020-08-14T16:31:00Z">
                <w:pPr>
                  <w:spacing w:line="276" w:lineRule="auto"/>
                  <w:ind w:firstLine="473"/>
                  <w:jc w:val="center"/>
                </w:pPr>
              </w:pPrChange>
            </w:pPr>
            <w:r w:rsidRPr="00931283">
              <w:rPr>
                <w:rFonts w:asciiTheme="minorEastAsia" w:eastAsiaTheme="minorEastAsia" w:hAnsiTheme="minorEastAsia"/>
                <w:sz w:val="24"/>
                <w:szCs w:val="24"/>
                <w:rPrChange w:id="546" w:author="余剑" w:date="2020-08-14T16:31:00Z">
                  <w:rPr>
                    <w:sz w:val="24"/>
                    <w:szCs w:val="24"/>
                  </w:rPr>
                </w:rPrChange>
              </w:rPr>
              <w:t>100</w:t>
            </w:r>
          </w:p>
        </w:tc>
      </w:tr>
    </w:tbl>
    <w:p w:rsidR="00AA4A49" w:rsidRPr="00931283" w:rsidRDefault="00AA4A49">
      <w:pPr>
        <w:autoSpaceDE w:val="0"/>
        <w:autoSpaceDN w:val="0"/>
        <w:adjustRightInd w:val="0"/>
        <w:spacing w:line="480" w:lineRule="exact"/>
        <w:ind w:rightChars="70" w:right="196" w:firstLineChars="0" w:firstLine="554"/>
        <w:outlineLvl w:val="1"/>
        <w:rPr>
          <w:rFonts w:asciiTheme="minorEastAsia" w:eastAsiaTheme="minorEastAsia" w:hAnsiTheme="minorEastAsia"/>
          <w:b/>
          <w:sz w:val="24"/>
          <w:szCs w:val="24"/>
          <w:rPrChange w:id="547" w:author="余剑" w:date="2020-08-14T16:31:00Z">
            <w:rPr>
              <w:rFonts w:ascii="宋体" w:eastAsia="宋体" w:hAnsi="宋体"/>
              <w:b/>
            </w:rPr>
          </w:rPrChange>
        </w:rPr>
        <w:pPrChange w:id="548" w:author="余剑" w:date="2020-08-14T16:31:00Z">
          <w:pPr>
            <w:autoSpaceDE w:val="0"/>
            <w:autoSpaceDN w:val="0"/>
            <w:adjustRightInd w:val="0"/>
            <w:spacing w:line="360" w:lineRule="auto"/>
            <w:ind w:rightChars="70" w:right="196" w:firstLineChars="0" w:firstLine="554"/>
            <w:outlineLvl w:val="1"/>
          </w:pPr>
        </w:pPrChange>
      </w:pPr>
      <w:r w:rsidRPr="00931283">
        <w:rPr>
          <w:rFonts w:asciiTheme="minorEastAsia" w:eastAsiaTheme="minorEastAsia" w:hAnsiTheme="minorEastAsia" w:hint="eastAsia"/>
          <w:b/>
          <w:sz w:val="24"/>
          <w:szCs w:val="24"/>
          <w:rPrChange w:id="549" w:author="余剑" w:date="2020-08-14T16:31:00Z">
            <w:rPr>
              <w:rFonts w:ascii="宋体" w:eastAsia="宋体" w:hAnsi="宋体" w:hint="eastAsia"/>
              <w:b/>
            </w:rPr>
          </w:rPrChange>
        </w:rPr>
        <w:t>第一单元：生态质量气象监测和评估的业务现状和进展（</w:t>
      </w:r>
      <w:r w:rsidRPr="00931283">
        <w:rPr>
          <w:rFonts w:asciiTheme="minorEastAsia" w:eastAsiaTheme="minorEastAsia" w:hAnsiTheme="minorEastAsia"/>
          <w:b/>
          <w:sz w:val="24"/>
          <w:szCs w:val="24"/>
          <w:rPrChange w:id="550" w:author="余剑" w:date="2020-08-14T16:31:00Z">
            <w:rPr>
              <w:rFonts w:ascii="宋体" w:eastAsia="宋体" w:hAnsi="宋体"/>
              <w:b/>
            </w:rPr>
          </w:rPrChange>
        </w:rPr>
        <w:t>10学时）</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sz w:val="24"/>
          <w:szCs w:val="24"/>
          <w:rPrChange w:id="551" w:author="余剑" w:date="2020-08-14T16:31:00Z">
            <w:rPr>
              <w:rFonts w:ascii="宋体" w:eastAsia="宋体" w:hAnsi="宋体"/>
              <w:b/>
              <w:sz w:val="24"/>
              <w:szCs w:val="24"/>
            </w:rPr>
          </w:rPrChange>
        </w:rPr>
        <w:pPrChange w:id="552"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b/>
          <w:sz w:val="24"/>
          <w:szCs w:val="24"/>
          <w:rPrChange w:id="553" w:author="余剑" w:date="2020-08-14T16:31:00Z">
            <w:rPr>
              <w:rFonts w:ascii="宋体" w:eastAsia="宋体" w:hAnsi="宋体"/>
              <w:b/>
              <w:sz w:val="24"/>
              <w:szCs w:val="24"/>
            </w:rPr>
          </w:rPrChange>
        </w:rPr>
        <w:t>1. 生态气象业务服务现状及今年发展（2学时）</w:t>
      </w:r>
    </w:p>
    <w:p w:rsidR="00AA4A49" w:rsidRPr="00931283" w:rsidRDefault="00AA4A49">
      <w:pPr>
        <w:spacing w:line="480" w:lineRule="exact"/>
        <w:ind w:right="168" w:firstLineChars="0" w:firstLine="475"/>
        <w:rPr>
          <w:rFonts w:asciiTheme="minorEastAsia" w:eastAsiaTheme="minorEastAsia" w:hAnsiTheme="minorEastAsia"/>
          <w:sz w:val="24"/>
          <w:szCs w:val="24"/>
          <w:rPrChange w:id="554" w:author="余剑" w:date="2020-08-14T16:31:00Z">
            <w:rPr>
              <w:rFonts w:ascii="Calibri" w:eastAsia="宋体" w:hAnsi="Calibri"/>
              <w:sz w:val="24"/>
              <w:szCs w:val="24"/>
            </w:rPr>
          </w:rPrChange>
        </w:rPr>
        <w:pPrChange w:id="555"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556" w:author="余剑" w:date="2020-08-14T16:31:00Z">
            <w:rPr>
              <w:rFonts w:ascii="Calibri" w:eastAsia="宋体" w:hAnsi="Calibri" w:hint="eastAsia"/>
              <w:b/>
              <w:sz w:val="24"/>
              <w:szCs w:val="24"/>
            </w:rPr>
          </w:rPrChange>
        </w:rPr>
        <w:t>教学内容：</w:t>
      </w:r>
      <w:r w:rsidRPr="00931283">
        <w:rPr>
          <w:rFonts w:asciiTheme="minorEastAsia" w:eastAsiaTheme="minorEastAsia" w:hAnsiTheme="minorEastAsia" w:hint="eastAsia"/>
          <w:sz w:val="24"/>
          <w:szCs w:val="24"/>
          <w:rPrChange w:id="557" w:author="余剑" w:date="2020-08-14T16:31:00Z">
            <w:rPr>
              <w:rFonts w:ascii="Calibri" w:eastAsia="宋体" w:hAnsi="Calibri" w:hint="eastAsia"/>
              <w:sz w:val="24"/>
              <w:szCs w:val="24"/>
            </w:rPr>
          </w:rPrChange>
        </w:rPr>
        <w:t>生态文明气象保障服务的内涵、生态质量气象监测和评估的业务现状、地方对生态文明建设气象保障服务的需求。如何提升气象部门生态文明建设气象保障服务的业务技术能力。今年生态气象服务的任务及发展趋势。</w:t>
      </w:r>
    </w:p>
    <w:p w:rsidR="00AA4A49" w:rsidRPr="00931283" w:rsidRDefault="00AA4A49">
      <w:pPr>
        <w:spacing w:line="480" w:lineRule="exact"/>
        <w:ind w:right="168" w:firstLineChars="0" w:firstLine="475"/>
        <w:rPr>
          <w:rFonts w:asciiTheme="minorEastAsia" w:eastAsiaTheme="minorEastAsia" w:hAnsiTheme="minorEastAsia"/>
          <w:sz w:val="24"/>
          <w:szCs w:val="24"/>
          <w:rPrChange w:id="558" w:author="余剑" w:date="2020-08-14T16:31:00Z">
            <w:rPr>
              <w:rFonts w:ascii="Calibri" w:eastAsia="宋体" w:hAnsi="Calibri"/>
              <w:sz w:val="24"/>
              <w:szCs w:val="24"/>
            </w:rPr>
          </w:rPrChange>
        </w:rPr>
        <w:pPrChange w:id="559"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560" w:author="余剑" w:date="2020-08-14T16:31:00Z">
            <w:rPr>
              <w:rFonts w:ascii="Calibri" w:eastAsia="宋体" w:hAnsi="Calibri" w:hint="eastAsia"/>
              <w:b/>
              <w:sz w:val="24"/>
              <w:szCs w:val="24"/>
            </w:rPr>
          </w:rPrChange>
        </w:rPr>
        <w:t>教学要求：</w:t>
      </w:r>
      <w:r w:rsidRPr="00931283">
        <w:rPr>
          <w:rFonts w:asciiTheme="minorEastAsia" w:eastAsiaTheme="minorEastAsia" w:hAnsiTheme="minorEastAsia" w:hint="eastAsia"/>
          <w:sz w:val="24"/>
          <w:szCs w:val="24"/>
          <w:rPrChange w:id="561" w:author="余剑" w:date="2020-08-14T16:31:00Z">
            <w:rPr>
              <w:rFonts w:ascii="Calibri" w:eastAsia="宋体" w:hAnsi="Calibri" w:hint="eastAsia"/>
              <w:sz w:val="24"/>
              <w:szCs w:val="24"/>
            </w:rPr>
          </w:rPrChange>
        </w:rPr>
        <w:t>理解生态文明气象保障服务的内涵，理解生态质量气象监测和评估的业务现状，理解地方对生态文明建设气象保障服务的需求。理解提升气象部门生态文明建设气象保障服务的业务技术能力的途径。理解今年生态气象服务的任务及发展趋势。</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sz w:val="24"/>
          <w:szCs w:val="24"/>
          <w:rPrChange w:id="562" w:author="余剑" w:date="2020-08-14T16:31:00Z">
            <w:rPr>
              <w:rFonts w:ascii="宋体" w:eastAsia="宋体" w:hAnsi="宋体"/>
              <w:b/>
              <w:sz w:val="24"/>
              <w:szCs w:val="24"/>
            </w:rPr>
          </w:rPrChange>
        </w:rPr>
        <w:pPrChange w:id="563"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b/>
          <w:sz w:val="24"/>
          <w:szCs w:val="24"/>
          <w:rPrChange w:id="564" w:author="余剑" w:date="2020-08-14T16:31:00Z">
            <w:rPr>
              <w:rFonts w:ascii="宋体" w:eastAsia="宋体" w:hAnsi="宋体"/>
              <w:b/>
              <w:sz w:val="24"/>
              <w:szCs w:val="24"/>
            </w:rPr>
          </w:rPrChange>
        </w:rPr>
        <w:t>2.生态气象观测布局和监测技术进展（4学时）</w:t>
      </w:r>
    </w:p>
    <w:p w:rsidR="00AA4A49" w:rsidRPr="00931283" w:rsidRDefault="00AA4A49">
      <w:pPr>
        <w:spacing w:line="480" w:lineRule="exact"/>
        <w:ind w:right="168" w:firstLineChars="0" w:firstLine="475"/>
        <w:rPr>
          <w:rFonts w:asciiTheme="minorEastAsia" w:eastAsiaTheme="minorEastAsia" w:hAnsiTheme="minorEastAsia"/>
          <w:sz w:val="24"/>
          <w:szCs w:val="24"/>
          <w:rPrChange w:id="565" w:author="余剑" w:date="2020-08-14T16:31:00Z">
            <w:rPr>
              <w:rFonts w:ascii="Calibri" w:eastAsia="宋体" w:hAnsi="Calibri"/>
              <w:sz w:val="24"/>
              <w:szCs w:val="24"/>
            </w:rPr>
          </w:rPrChange>
        </w:rPr>
        <w:pPrChange w:id="566"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567" w:author="余剑" w:date="2020-08-14T16:31:00Z">
            <w:rPr>
              <w:rFonts w:ascii="Calibri" w:eastAsia="宋体" w:hAnsi="Calibri" w:hint="eastAsia"/>
              <w:b/>
              <w:sz w:val="24"/>
              <w:szCs w:val="24"/>
            </w:rPr>
          </w:rPrChange>
        </w:rPr>
        <w:t>教学内容：</w:t>
      </w:r>
      <w:r w:rsidRPr="00931283">
        <w:rPr>
          <w:rFonts w:asciiTheme="minorEastAsia" w:eastAsiaTheme="minorEastAsia" w:hAnsiTheme="minorEastAsia" w:hint="eastAsia"/>
          <w:sz w:val="24"/>
          <w:szCs w:val="24"/>
          <w:rPrChange w:id="568" w:author="余剑" w:date="2020-08-14T16:31:00Z">
            <w:rPr>
              <w:rFonts w:ascii="Calibri" w:eastAsia="宋体" w:hAnsi="Calibri" w:hint="eastAsia"/>
              <w:sz w:val="24"/>
              <w:szCs w:val="24"/>
            </w:rPr>
          </w:rPrChange>
        </w:rPr>
        <w:t>生态气象观测布局、观测设备技术进展、发展趋势，气象行业对生态气象监测的主要需求，站网布局原则及典型站的应用个例。</w:t>
      </w:r>
    </w:p>
    <w:p w:rsidR="00AA4A49" w:rsidRPr="00931283" w:rsidRDefault="00AA4A49">
      <w:pPr>
        <w:spacing w:line="480" w:lineRule="exact"/>
        <w:ind w:right="168" w:firstLineChars="0" w:firstLine="475"/>
        <w:rPr>
          <w:rFonts w:asciiTheme="minorEastAsia" w:eastAsiaTheme="minorEastAsia" w:hAnsiTheme="minorEastAsia"/>
          <w:sz w:val="24"/>
          <w:szCs w:val="24"/>
          <w:rPrChange w:id="569" w:author="余剑" w:date="2020-08-14T16:31:00Z">
            <w:rPr>
              <w:rFonts w:ascii="Calibri" w:eastAsia="宋体" w:hAnsi="Calibri"/>
              <w:sz w:val="24"/>
              <w:szCs w:val="24"/>
            </w:rPr>
          </w:rPrChange>
        </w:rPr>
        <w:pPrChange w:id="570"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571" w:author="余剑" w:date="2020-08-14T16:31:00Z">
            <w:rPr>
              <w:rFonts w:ascii="Calibri" w:eastAsia="宋体" w:hAnsi="Calibri" w:hint="eastAsia"/>
              <w:b/>
              <w:sz w:val="24"/>
              <w:szCs w:val="24"/>
            </w:rPr>
          </w:rPrChange>
        </w:rPr>
        <w:t>教学要求：</w:t>
      </w:r>
      <w:r w:rsidRPr="00931283">
        <w:rPr>
          <w:rFonts w:asciiTheme="minorEastAsia" w:eastAsiaTheme="minorEastAsia" w:hAnsiTheme="minorEastAsia" w:hint="eastAsia"/>
          <w:sz w:val="24"/>
          <w:szCs w:val="24"/>
          <w:rPrChange w:id="572" w:author="余剑" w:date="2020-08-14T16:31:00Z">
            <w:rPr>
              <w:rFonts w:ascii="Calibri" w:eastAsia="宋体" w:hAnsi="Calibri" w:hint="eastAsia"/>
              <w:sz w:val="24"/>
              <w:szCs w:val="24"/>
            </w:rPr>
          </w:rPrChange>
        </w:rPr>
        <w:t>了解国际国内生态气象监测的技术进展和发展趋势，理解我国气象行业需求，理解站网布局原则及业务发展目标，理解典型站的应用个例。</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sz w:val="24"/>
          <w:szCs w:val="24"/>
          <w:rPrChange w:id="573" w:author="余剑" w:date="2020-08-14T16:31:00Z">
            <w:rPr>
              <w:rFonts w:ascii="宋体" w:eastAsia="宋体" w:hAnsi="宋体"/>
              <w:b/>
              <w:sz w:val="24"/>
              <w:szCs w:val="24"/>
            </w:rPr>
          </w:rPrChange>
        </w:rPr>
        <w:pPrChange w:id="574"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b/>
          <w:sz w:val="24"/>
          <w:szCs w:val="24"/>
          <w:rPrChange w:id="575" w:author="余剑" w:date="2020-08-14T16:31:00Z">
            <w:rPr>
              <w:rFonts w:ascii="宋体" w:eastAsia="宋体" w:hAnsi="宋体"/>
              <w:b/>
              <w:sz w:val="24"/>
              <w:szCs w:val="24"/>
            </w:rPr>
          </w:rPrChange>
        </w:rPr>
        <w:t>3.生态气象云平台建设及发展（4学时）</w:t>
      </w:r>
    </w:p>
    <w:p w:rsidR="00AA4A49" w:rsidRPr="00931283" w:rsidRDefault="00AA4A49">
      <w:pPr>
        <w:spacing w:line="480" w:lineRule="exact"/>
        <w:ind w:right="168" w:firstLineChars="0" w:firstLine="475"/>
        <w:rPr>
          <w:rFonts w:asciiTheme="minorEastAsia" w:eastAsiaTheme="minorEastAsia" w:hAnsiTheme="minorEastAsia"/>
          <w:sz w:val="24"/>
          <w:szCs w:val="24"/>
          <w:rPrChange w:id="576" w:author="余剑" w:date="2020-08-14T16:31:00Z">
            <w:rPr>
              <w:rFonts w:ascii="Calibri" w:eastAsia="宋体" w:hAnsi="Calibri"/>
              <w:sz w:val="24"/>
              <w:szCs w:val="24"/>
            </w:rPr>
          </w:rPrChange>
        </w:rPr>
        <w:pPrChange w:id="577"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578" w:author="余剑" w:date="2020-08-14T16:31:00Z">
            <w:rPr>
              <w:rFonts w:ascii="Calibri" w:eastAsia="宋体" w:hAnsi="Calibri" w:hint="eastAsia"/>
              <w:b/>
              <w:sz w:val="24"/>
              <w:szCs w:val="24"/>
            </w:rPr>
          </w:rPrChange>
        </w:rPr>
        <w:t>教学内容：</w:t>
      </w:r>
      <w:r w:rsidRPr="00931283">
        <w:rPr>
          <w:rFonts w:asciiTheme="minorEastAsia" w:eastAsiaTheme="minorEastAsia" w:hAnsiTheme="minorEastAsia" w:hint="eastAsia"/>
          <w:sz w:val="24"/>
          <w:szCs w:val="24"/>
          <w:rPrChange w:id="579" w:author="余剑" w:date="2020-08-14T16:31:00Z">
            <w:rPr>
              <w:rFonts w:ascii="Calibri" w:eastAsia="宋体" w:hAnsi="Calibri" w:hint="eastAsia"/>
              <w:sz w:val="24"/>
              <w:szCs w:val="24"/>
            </w:rPr>
          </w:rPrChange>
        </w:rPr>
        <w:t>生态气象云平台布局、生态云大数据建设重要组成内容及未来发展，不同生态类型及气象观测数据。</w:t>
      </w:r>
    </w:p>
    <w:p w:rsidR="00AA4A49" w:rsidRPr="00931283" w:rsidRDefault="00AA4A49">
      <w:pPr>
        <w:spacing w:line="480" w:lineRule="exact"/>
        <w:ind w:right="168" w:firstLineChars="0" w:firstLine="475"/>
        <w:rPr>
          <w:rFonts w:asciiTheme="minorEastAsia" w:eastAsiaTheme="minorEastAsia" w:hAnsiTheme="minorEastAsia"/>
          <w:sz w:val="24"/>
          <w:szCs w:val="24"/>
          <w:rPrChange w:id="580" w:author="余剑" w:date="2020-08-14T16:31:00Z">
            <w:rPr>
              <w:rFonts w:ascii="Calibri" w:eastAsia="宋体" w:hAnsi="Calibri"/>
              <w:sz w:val="24"/>
              <w:szCs w:val="24"/>
            </w:rPr>
          </w:rPrChange>
        </w:rPr>
        <w:pPrChange w:id="581"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582" w:author="余剑" w:date="2020-08-14T16:31:00Z">
            <w:rPr>
              <w:rFonts w:ascii="Calibri" w:eastAsia="宋体" w:hAnsi="Calibri" w:hint="eastAsia"/>
              <w:b/>
              <w:sz w:val="24"/>
              <w:szCs w:val="24"/>
            </w:rPr>
          </w:rPrChange>
        </w:rPr>
        <w:t>教学要求：</w:t>
      </w:r>
      <w:r w:rsidRPr="00931283">
        <w:rPr>
          <w:rFonts w:asciiTheme="minorEastAsia" w:eastAsiaTheme="minorEastAsia" w:hAnsiTheme="minorEastAsia" w:hint="eastAsia"/>
          <w:sz w:val="24"/>
          <w:szCs w:val="24"/>
          <w:rPrChange w:id="583" w:author="余剑" w:date="2020-08-14T16:31:00Z">
            <w:rPr>
              <w:rFonts w:ascii="Calibri" w:eastAsia="宋体" w:hAnsi="Calibri" w:hint="eastAsia"/>
              <w:sz w:val="24"/>
              <w:szCs w:val="24"/>
            </w:rPr>
          </w:rPrChange>
        </w:rPr>
        <w:t>了解生态气象云平台布局、了解生态云大数据建设重要组成内容及未来发展，了解不同生态类型及气象观测数据。</w:t>
      </w:r>
    </w:p>
    <w:p w:rsidR="00AA4A49" w:rsidRPr="00931283" w:rsidRDefault="00AA4A49">
      <w:pPr>
        <w:spacing w:line="480" w:lineRule="exact"/>
        <w:ind w:right="168" w:firstLineChars="0" w:firstLine="473"/>
        <w:rPr>
          <w:rFonts w:asciiTheme="minorEastAsia" w:eastAsiaTheme="minorEastAsia" w:hAnsiTheme="minorEastAsia"/>
          <w:sz w:val="24"/>
          <w:szCs w:val="24"/>
          <w:rPrChange w:id="584" w:author="余剑" w:date="2020-08-14T16:31:00Z">
            <w:rPr>
              <w:rFonts w:ascii="Calibri" w:eastAsia="宋体" w:hAnsi="Calibri"/>
              <w:sz w:val="24"/>
              <w:szCs w:val="24"/>
            </w:rPr>
          </w:rPrChange>
        </w:rPr>
        <w:pPrChange w:id="585" w:author="余剑" w:date="2020-08-14T16:31:00Z">
          <w:pPr>
            <w:spacing w:line="360" w:lineRule="auto"/>
            <w:ind w:right="168" w:firstLineChars="0" w:firstLine="473"/>
          </w:pPr>
        </w:pPrChange>
      </w:pPr>
    </w:p>
    <w:p w:rsidR="00AA4A49" w:rsidRPr="00931283" w:rsidRDefault="00AA4A49">
      <w:pPr>
        <w:autoSpaceDE w:val="0"/>
        <w:autoSpaceDN w:val="0"/>
        <w:adjustRightInd w:val="0"/>
        <w:spacing w:line="480" w:lineRule="exact"/>
        <w:ind w:rightChars="70" w:right="196" w:firstLineChars="196" w:firstLine="472"/>
        <w:outlineLvl w:val="1"/>
        <w:rPr>
          <w:rFonts w:asciiTheme="minorEastAsia" w:eastAsiaTheme="minorEastAsia" w:hAnsiTheme="minorEastAsia"/>
          <w:b/>
          <w:sz w:val="24"/>
          <w:szCs w:val="24"/>
          <w:rPrChange w:id="586" w:author="余剑" w:date="2020-08-14T16:31:00Z">
            <w:rPr>
              <w:rFonts w:ascii="宋体" w:eastAsia="宋体" w:hAnsi="宋体"/>
              <w:b/>
            </w:rPr>
          </w:rPrChange>
        </w:rPr>
        <w:pPrChange w:id="587" w:author="余剑" w:date="2020-08-14T16:36:00Z">
          <w:pPr>
            <w:autoSpaceDE w:val="0"/>
            <w:autoSpaceDN w:val="0"/>
            <w:adjustRightInd w:val="0"/>
            <w:spacing w:line="360" w:lineRule="auto"/>
            <w:ind w:rightChars="70" w:right="196" w:firstLineChars="0" w:firstLine="0"/>
            <w:outlineLvl w:val="1"/>
          </w:pPr>
        </w:pPrChange>
      </w:pPr>
      <w:r w:rsidRPr="00931283">
        <w:rPr>
          <w:rFonts w:asciiTheme="minorEastAsia" w:eastAsiaTheme="minorEastAsia" w:hAnsiTheme="minorEastAsia" w:hint="eastAsia"/>
          <w:b/>
          <w:sz w:val="24"/>
          <w:szCs w:val="24"/>
          <w:rPrChange w:id="588" w:author="余剑" w:date="2020-08-14T16:31:00Z">
            <w:rPr>
              <w:rFonts w:ascii="宋体" w:eastAsia="宋体" w:hAnsi="宋体" w:hint="eastAsia"/>
              <w:b/>
            </w:rPr>
          </w:rPrChange>
        </w:rPr>
        <w:t>第二单元：陆地植被生态质量气象评价技术应用及今年发展（</w:t>
      </w:r>
      <w:r w:rsidRPr="00931283">
        <w:rPr>
          <w:rFonts w:asciiTheme="minorEastAsia" w:eastAsiaTheme="minorEastAsia" w:hAnsiTheme="minorEastAsia"/>
          <w:b/>
          <w:sz w:val="24"/>
          <w:szCs w:val="24"/>
          <w:rPrChange w:id="589" w:author="余剑" w:date="2020-08-14T16:31:00Z">
            <w:rPr>
              <w:rFonts w:ascii="宋体" w:eastAsia="宋体" w:hAnsi="宋体"/>
              <w:b/>
            </w:rPr>
          </w:rPrChange>
        </w:rPr>
        <w:t>16学时）</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sz w:val="24"/>
          <w:szCs w:val="24"/>
          <w:rPrChange w:id="590" w:author="余剑" w:date="2020-08-14T16:31:00Z">
            <w:rPr>
              <w:rFonts w:ascii="宋体" w:eastAsia="宋体" w:hAnsi="宋体"/>
              <w:b/>
              <w:sz w:val="24"/>
              <w:szCs w:val="24"/>
            </w:rPr>
          </w:rPrChange>
        </w:rPr>
        <w:pPrChange w:id="591"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b/>
          <w:sz w:val="24"/>
          <w:szCs w:val="24"/>
          <w:rPrChange w:id="592" w:author="余剑" w:date="2020-08-14T16:31:00Z">
            <w:rPr>
              <w:rFonts w:ascii="宋体" w:eastAsia="宋体" w:hAnsi="宋体"/>
              <w:b/>
              <w:sz w:val="24"/>
              <w:szCs w:val="24"/>
            </w:rPr>
          </w:rPrChange>
        </w:rPr>
        <w:t xml:space="preserve">1. </w:t>
      </w:r>
      <w:r w:rsidRPr="00931283">
        <w:rPr>
          <w:rFonts w:asciiTheme="minorEastAsia" w:eastAsiaTheme="minorEastAsia" w:hAnsiTheme="minorEastAsia" w:hint="eastAsia"/>
          <w:b/>
          <w:sz w:val="24"/>
          <w:szCs w:val="24"/>
          <w:rPrChange w:id="593" w:author="余剑" w:date="2020-08-14T16:31:00Z">
            <w:rPr>
              <w:rFonts w:ascii="宋体" w:eastAsia="宋体" w:hAnsi="宋体" w:hint="eastAsia"/>
              <w:b/>
              <w:sz w:val="24"/>
              <w:szCs w:val="24"/>
            </w:rPr>
          </w:rPrChange>
        </w:rPr>
        <w:t>生态气象监测评价预报业务技术应用及发展（</w:t>
      </w:r>
      <w:r w:rsidRPr="00931283">
        <w:rPr>
          <w:rFonts w:asciiTheme="minorEastAsia" w:eastAsiaTheme="minorEastAsia" w:hAnsiTheme="minorEastAsia"/>
          <w:b/>
          <w:sz w:val="24"/>
          <w:szCs w:val="24"/>
          <w:rPrChange w:id="594" w:author="余剑" w:date="2020-08-14T16:31:00Z">
            <w:rPr>
              <w:rFonts w:ascii="宋体" w:eastAsia="宋体" w:hAnsi="宋体"/>
              <w:b/>
              <w:sz w:val="24"/>
              <w:szCs w:val="24"/>
            </w:rPr>
          </w:rPrChange>
        </w:rPr>
        <w:t>4学时）</w:t>
      </w:r>
    </w:p>
    <w:p w:rsidR="00AA4A49" w:rsidRPr="00931283" w:rsidRDefault="00AA4A49">
      <w:pPr>
        <w:spacing w:line="480" w:lineRule="exact"/>
        <w:ind w:right="168" w:firstLineChars="0" w:firstLine="475"/>
        <w:rPr>
          <w:rFonts w:asciiTheme="minorEastAsia" w:eastAsiaTheme="minorEastAsia" w:hAnsiTheme="minorEastAsia"/>
          <w:sz w:val="24"/>
          <w:szCs w:val="24"/>
          <w:rPrChange w:id="595" w:author="余剑" w:date="2020-08-14T16:31:00Z">
            <w:rPr>
              <w:rFonts w:ascii="Calibri" w:eastAsia="宋体" w:hAnsi="Calibri"/>
              <w:sz w:val="24"/>
              <w:szCs w:val="24"/>
            </w:rPr>
          </w:rPrChange>
        </w:rPr>
        <w:pPrChange w:id="596"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597" w:author="余剑" w:date="2020-08-14T16:31:00Z">
            <w:rPr>
              <w:rFonts w:ascii="Calibri" w:eastAsia="宋体" w:hAnsi="Calibri" w:hint="eastAsia"/>
              <w:b/>
              <w:sz w:val="24"/>
              <w:szCs w:val="24"/>
            </w:rPr>
          </w:rPrChange>
        </w:rPr>
        <w:t>教学内容：</w:t>
      </w:r>
      <w:r w:rsidRPr="00931283">
        <w:rPr>
          <w:rFonts w:asciiTheme="minorEastAsia" w:eastAsiaTheme="minorEastAsia" w:hAnsiTheme="minorEastAsia" w:hint="eastAsia"/>
          <w:sz w:val="24"/>
          <w:szCs w:val="24"/>
          <w:rPrChange w:id="598" w:author="余剑" w:date="2020-08-14T16:31:00Z">
            <w:rPr>
              <w:rFonts w:ascii="Calibri" w:eastAsia="宋体" w:hAnsi="Calibri" w:hint="eastAsia"/>
              <w:sz w:val="24"/>
              <w:szCs w:val="24"/>
            </w:rPr>
          </w:rPrChange>
        </w:rPr>
        <w:t>生态气象监测评价预报业务的发展历史、现状和未来展望，主要生态气象监测评价预报技术，主要监测评价预报技术的基本原理、指标和业务系统，监测评价的应用服务案例。</w:t>
      </w:r>
    </w:p>
    <w:p w:rsidR="00AA4A49" w:rsidRPr="00931283" w:rsidRDefault="00AA4A49">
      <w:pPr>
        <w:spacing w:line="480" w:lineRule="exact"/>
        <w:ind w:right="168" w:firstLineChars="0" w:firstLine="473"/>
        <w:rPr>
          <w:rFonts w:asciiTheme="minorEastAsia" w:eastAsiaTheme="minorEastAsia" w:hAnsiTheme="minorEastAsia"/>
          <w:sz w:val="24"/>
          <w:szCs w:val="24"/>
          <w:rPrChange w:id="599" w:author="余剑" w:date="2020-08-14T16:31:00Z">
            <w:rPr>
              <w:rFonts w:ascii="Calibri" w:eastAsia="宋体" w:hAnsi="Calibri"/>
              <w:sz w:val="24"/>
              <w:szCs w:val="24"/>
            </w:rPr>
          </w:rPrChange>
        </w:rPr>
        <w:pPrChange w:id="600" w:author="余剑" w:date="2020-08-14T16:31:00Z">
          <w:pPr>
            <w:spacing w:line="360" w:lineRule="auto"/>
            <w:ind w:right="168" w:firstLineChars="0" w:firstLine="473"/>
          </w:pPr>
        </w:pPrChange>
      </w:pPr>
      <w:r w:rsidRPr="00931283">
        <w:rPr>
          <w:rFonts w:asciiTheme="minorEastAsia" w:eastAsiaTheme="minorEastAsia" w:hAnsiTheme="minorEastAsia"/>
          <w:sz w:val="24"/>
          <w:szCs w:val="24"/>
          <w:rPrChange w:id="601" w:author="余剑" w:date="2020-08-14T16:31:00Z">
            <w:rPr>
              <w:rFonts w:ascii="Calibri" w:eastAsia="宋体" w:hAnsi="Calibri"/>
              <w:sz w:val="24"/>
              <w:szCs w:val="24"/>
            </w:rPr>
          </w:rPrChange>
        </w:rPr>
        <w:t xml:space="preserve"> </w:t>
      </w:r>
      <w:r w:rsidRPr="00931283">
        <w:rPr>
          <w:rFonts w:asciiTheme="minorEastAsia" w:eastAsiaTheme="minorEastAsia" w:hAnsiTheme="minorEastAsia" w:hint="eastAsia"/>
          <w:b/>
          <w:sz w:val="24"/>
          <w:szCs w:val="24"/>
          <w:rPrChange w:id="602" w:author="余剑" w:date="2020-08-14T16:31:00Z">
            <w:rPr>
              <w:rFonts w:ascii="Calibri" w:eastAsia="宋体" w:hAnsi="Calibri" w:hint="eastAsia"/>
              <w:b/>
              <w:sz w:val="24"/>
              <w:szCs w:val="24"/>
            </w:rPr>
          </w:rPrChange>
        </w:rPr>
        <w:t>教学要求：</w:t>
      </w:r>
      <w:r w:rsidRPr="00931283">
        <w:rPr>
          <w:rFonts w:asciiTheme="minorEastAsia" w:eastAsiaTheme="minorEastAsia" w:hAnsiTheme="minorEastAsia" w:hint="eastAsia"/>
          <w:sz w:val="24"/>
          <w:szCs w:val="24"/>
          <w:rPrChange w:id="603" w:author="余剑" w:date="2020-08-14T16:31:00Z">
            <w:rPr>
              <w:rFonts w:ascii="Calibri" w:eastAsia="宋体" w:hAnsi="Calibri" w:hint="eastAsia"/>
              <w:sz w:val="24"/>
              <w:szCs w:val="24"/>
            </w:rPr>
          </w:rPrChange>
        </w:rPr>
        <w:t>了解生态气象监测评价预报业务的发展历史、现状和未来发展方向，掌握生态气象监测评价预报的基本原理，熟悉监测评价预报的方法和指标，掌握服务产品制作过程和具体的应用方法，了解监测评价的应用服务案例。</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sz w:val="24"/>
          <w:szCs w:val="24"/>
          <w:rPrChange w:id="604" w:author="余剑" w:date="2020-08-14T16:31:00Z">
            <w:rPr>
              <w:rFonts w:ascii="宋体" w:eastAsia="宋体" w:hAnsi="宋体"/>
              <w:b/>
              <w:sz w:val="24"/>
              <w:szCs w:val="24"/>
            </w:rPr>
          </w:rPrChange>
        </w:rPr>
        <w:pPrChange w:id="605"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b/>
          <w:sz w:val="24"/>
          <w:szCs w:val="24"/>
          <w:rPrChange w:id="606" w:author="余剑" w:date="2020-08-14T16:31:00Z">
            <w:rPr>
              <w:rFonts w:ascii="宋体" w:eastAsia="宋体" w:hAnsi="宋体"/>
              <w:b/>
              <w:sz w:val="24"/>
              <w:szCs w:val="24"/>
            </w:rPr>
          </w:rPrChange>
        </w:rPr>
        <w:t xml:space="preserve">2. </w:t>
      </w:r>
      <w:r w:rsidRPr="00931283">
        <w:rPr>
          <w:rFonts w:asciiTheme="minorEastAsia" w:eastAsiaTheme="minorEastAsia" w:hAnsiTheme="minorEastAsia" w:hint="eastAsia"/>
          <w:b/>
          <w:sz w:val="24"/>
          <w:szCs w:val="24"/>
          <w:rPrChange w:id="607" w:author="余剑" w:date="2020-08-14T16:31:00Z">
            <w:rPr>
              <w:rFonts w:ascii="宋体" w:eastAsia="宋体" w:hAnsi="宋体" w:hint="eastAsia"/>
              <w:b/>
              <w:sz w:val="24"/>
              <w:szCs w:val="24"/>
            </w:rPr>
          </w:rPrChange>
        </w:rPr>
        <w:t>植被生态质量气象监测评价技术业务应用及发展（</w:t>
      </w:r>
      <w:r w:rsidRPr="00931283">
        <w:rPr>
          <w:rFonts w:asciiTheme="minorEastAsia" w:eastAsiaTheme="minorEastAsia" w:hAnsiTheme="minorEastAsia"/>
          <w:b/>
          <w:sz w:val="24"/>
          <w:szCs w:val="24"/>
          <w:rPrChange w:id="608" w:author="余剑" w:date="2020-08-14T16:31:00Z">
            <w:rPr>
              <w:rFonts w:ascii="宋体" w:eastAsia="宋体" w:hAnsi="宋体"/>
              <w:b/>
              <w:sz w:val="24"/>
              <w:szCs w:val="24"/>
            </w:rPr>
          </w:rPrChange>
        </w:rPr>
        <w:t>4学时）</w:t>
      </w:r>
    </w:p>
    <w:p w:rsidR="00AA4A49" w:rsidRPr="00931283" w:rsidRDefault="00AA4A49">
      <w:pPr>
        <w:spacing w:line="480" w:lineRule="exact"/>
        <w:ind w:right="168" w:firstLineChars="0" w:firstLine="475"/>
        <w:rPr>
          <w:rFonts w:asciiTheme="minorEastAsia" w:eastAsiaTheme="minorEastAsia" w:hAnsiTheme="minorEastAsia"/>
          <w:sz w:val="24"/>
          <w:szCs w:val="24"/>
          <w:rPrChange w:id="609" w:author="余剑" w:date="2020-08-14T16:31:00Z">
            <w:rPr>
              <w:rFonts w:ascii="Calibri" w:eastAsia="宋体" w:hAnsi="Calibri"/>
              <w:sz w:val="24"/>
              <w:szCs w:val="24"/>
            </w:rPr>
          </w:rPrChange>
        </w:rPr>
        <w:pPrChange w:id="610"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611" w:author="余剑" w:date="2020-08-14T16:31:00Z">
            <w:rPr>
              <w:rFonts w:ascii="Calibri" w:eastAsia="宋体" w:hAnsi="Calibri" w:hint="eastAsia"/>
              <w:b/>
              <w:sz w:val="24"/>
              <w:szCs w:val="24"/>
            </w:rPr>
          </w:rPrChange>
        </w:rPr>
        <w:t>教学内容：</w:t>
      </w:r>
      <w:r w:rsidRPr="00931283">
        <w:rPr>
          <w:rFonts w:asciiTheme="minorEastAsia" w:eastAsiaTheme="minorEastAsia" w:hAnsiTheme="minorEastAsia" w:hint="eastAsia"/>
          <w:sz w:val="24"/>
          <w:szCs w:val="24"/>
          <w:rPrChange w:id="612" w:author="余剑" w:date="2020-08-14T16:31:00Z">
            <w:rPr>
              <w:rFonts w:ascii="Calibri" w:eastAsia="宋体" w:hAnsi="Calibri" w:hint="eastAsia"/>
              <w:sz w:val="24"/>
              <w:szCs w:val="24"/>
            </w:rPr>
          </w:rPrChange>
        </w:rPr>
        <w:t>植被生态质量气象监测评价业务的发展历史、现状和未来展望，主要植被生态质量气象监测评价技术，主要监测评价技术的基本原理、指标和业务系统，监测评价的应用服务案例。</w:t>
      </w:r>
    </w:p>
    <w:p w:rsidR="00AA4A49" w:rsidRPr="00931283" w:rsidRDefault="00AA4A49">
      <w:pPr>
        <w:spacing w:line="480" w:lineRule="exact"/>
        <w:ind w:right="168" w:firstLineChars="0" w:firstLine="473"/>
        <w:rPr>
          <w:rFonts w:asciiTheme="minorEastAsia" w:eastAsiaTheme="minorEastAsia" w:hAnsiTheme="minorEastAsia"/>
          <w:sz w:val="24"/>
          <w:szCs w:val="24"/>
          <w:rPrChange w:id="613" w:author="余剑" w:date="2020-08-14T16:31:00Z">
            <w:rPr>
              <w:rFonts w:ascii="Calibri" w:eastAsia="宋体" w:hAnsi="Calibri"/>
              <w:sz w:val="24"/>
              <w:szCs w:val="24"/>
            </w:rPr>
          </w:rPrChange>
        </w:rPr>
        <w:pPrChange w:id="614" w:author="余剑" w:date="2020-08-14T16:31:00Z">
          <w:pPr>
            <w:spacing w:line="360" w:lineRule="auto"/>
            <w:ind w:right="168" w:firstLineChars="0" w:firstLine="473"/>
          </w:pPr>
        </w:pPrChange>
      </w:pPr>
      <w:r w:rsidRPr="00931283">
        <w:rPr>
          <w:rFonts w:asciiTheme="minorEastAsia" w:eastAsiaTheme="minorEastAsia" w:hAnsiTheme="minorEastAsia"/>
          <w:sz w:val="24"/>
          <w:szCs w:val="24"/>
          <w:rPrChange w:id="615" w:author="余剑" w:date="2020-08-14T16:31:00Z">
            <w:rPr>
              <w:rFonts w:ascii="Calibri" w:eastAsia="宋体" w:hAnsi="Calibri"/>
              <w:sz w:val="24"/>
              <w:szCs w:val="24"/>
            </w:rPr>
          </w:rPrChange>
        </w:rPr>
        <w:t xml:space="preserve"> </w:t>
      </w:r>
      <w:r w:rsidRPr="00931283">
        <w:rPr>
          <w:rFonts w:asciiTheme="minorEastAsia" w:eastAsiaTheme="minorEastAsia" w:hAnsiTheme="minorEastAsia" w:hint="eastAsia"/>
          <w:b/>
          <w:sz w:val="24"/>
          <w:szCs w:val="24"/>
          <w:rPrChange w:id="616" w:author="余剑" w:date="2020-08-14T16:31:00Z">
            <w:rPr>
              <w:rFonts w:ascii="Calibri" w:eastAsia="宋体" w:hAnsi="Calibri" w:hint="eastAsia"/>
              <w:b/>
              <w:sz w:val="24"/>
              <w:szCs w:val="24"/>
            </w:rPr>
          </w:rPrChange>
        </w:rPr>
        <w:t>教学要求：</w:t>
      </w:r>
      <w:r w:rsidRPr="00931283">
        <w:rPr>
          <w:rFonts w:asciiTheme="minorEastAsia" w:eastAsiaTheme="minorEastAsia" w:hAnsiTheme="minorEastAsia" w:hint="eastAsia"/>
          <w:sz w:val="24"/>
          <w:szCs w:val="24"/>
          <w:rPrChange w:id="617" w:author="余剑" w:date="2020-08-14T16:31:00Z">
            <w:rPr>
              <w:rFonts w:ascii="Calibri" w:eastAsia="宋体" w:hAnsi="Calibri" w:hint="eastAsia"/>
              <w:sz w:val="24"/>
              <w:szCs w:val="24"/>
            </w:rPr>
          </w:rPrChange>
        </w:rPr>
        <w:t>了解植被生态质量气象监测评价的历史、现状和未来发展方向，掌握植被生态质量气象监测评价的基本原理，熟悉监测评价的方法和指标，掌握服务产品制作过程和具体的应用方法，了解监测评价的应用服务案例。</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sz w:val="24"/>
          <w:szCs w:val="24"/>
          <w:rPrChange w:id="618" w:author="余剑" w:date="2020-08-14T16:31:00Z">
            <w:rPr>
              <w:rFonts w:ascii="宋体" w:eastAsia="宋体" w:hAnsi="宋体"/>
              <w:b/>
              <w:sz w:val="24"/>
              <w:szCs w:val="24"/>
            </w:rPr>
          </w:rPrChange>
        </w:rPr>
        <w:pPrChange w:id="619"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b/>
          <w:sz w:val="24"/>
          <w:szCs w:val="24"/>
          <w:rPrChange w:id="620" w:author="余剑" w:date="2020-08-14T16:31:00Z">
            <w:rPr>
              <w:rFonts w:ascii="宋体" w:eastAsia="宋体" w:hAnsi="宋体"/>
              <w:b/>
              <w:sz w:val="24"/>
              <w:szCs w:val="24"/>
            </w:rPr>
          </w:rPrChange>
        </w:rPr>
        <w:t>3. 森林生态质量气象监测评价技术业务应用及发展（2学时）</w:t>
      </w:r>
    </w:p>
    <w:p w:rsidR="00AA4A49" w:rsidRPr="00931283" w:rsidRDefault="00AA4A49">
      <w:pPr>
        <w:spacing w:line="480" w:lineRule="exact"/>
        <w:ind w:right="168" w:firstLineChars="0" w:firstLine="475"/>
        <w:rPr>
          <w:rFonts w:asciiTheme="minorEastAsia" w:eastAsiaTheme="minorEastAsia" w:hAnsiTheme="minorEastAsia"/>
          <w:sz w:val="24"/>
          <w:szCs w:val="24"/>
          <w:rPrChange w:id="621" w:author="余剑" w:date="2020-08-14T16:31:00Z">
            <w:rPr>
              <w:rFonts w:ascii="Calibri" w:eastAsia="宋体" w:hAnsi="Calibri"/>
              <w:sz w:val="24"/>
              <w:szCs w:val="24"/>
            </w:rPr>
          </w:rPrChange>
        </w:rPr>
        <w:pPrChange w:id="622"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623" w:author="余剑" w:date="2020-08-14T16:31:00Z">
            <w:rPr>
              <w:rFonts w:ascii="Calibri" w:eastAsia="宋体" w:hAnsi="Calibri" w:hint="eastAsia"/>
              <w:b/>
              <w:sz w:val="24"/>
              <w:szCs w:val="24"/>
            </w:rPr>
          </w:rPrChange>
        </w:rPr>
        <w:t>教学内容</w:t>
      </w:r>
      <w:r w:rsidRPr="00931283">
        <w:rPr>
          <w:rFonts w:asciiTheme="minorEastAsia" w:eastAsiaTheme="minorEastAsia" w:hAnsiTheme="minorEastAsia" w:hint="eastAsia"/>
          <w:sz w:val="24"/>
          <w:szCs w:val="24"/>
          <w:rPrChange w:id="624" w:author="余剑" w:date="2020-08-14T16:31:00Z">
            <w:rPr>
              <w:rFonts w:ascii="Calibri" w:eastAsia="宋体" w:hAnsi="Calibri" w:hint="eastAsia"/>
              <w:sz w:val="24"/>
              <w:szCs w:val="24"/>
            </w:rPr>
          </w:rPrChange>
        </w:rPr>
        <w:t>：森林生态系统服务功能的研究进展，森林主要服务功能评价的指标、内容、方法以及业务系统与应用案例。</w:t>
      </w:r>
    </w:p>
    <w:p w:rsidR="00AA4A49" w:rsidRPr="00931283" w:rsidRDefault="00AA4A49">
      <w:pPr>
        <w:spacing w:line="480" w:lineRule="exact"/>
        <w:ind w:right="168" w:firstLineChars="0" w:firstLine="475"/>
        <w:rPr>
          <w:rFonts w:asciiTheme="minorEastAsia" w:eastAsiaTheme="minorEastAsia" w:hAnsiTheme="minorEastAsia"/>
          <w:sz w:val="24"/>
          <w:szCs w:val="24"/>
          <w:rPrChange w:id="625" w:author="余剑" w:date="2020-08-14T16:31:00Z">
            <w:rPr>
              <w:rFonts w:ascii="Calibri" w:eastAsia="宋体" w:hAnsi="Calibri"/>
              <w:sz w:val="24"/>
              <w:szCs w:val="24"/>
            </w:rPr>
          </w:rPrChange>
        </w:rPr>
        <w:pPrChange w:id="626"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627" w:author="余剑" w:date="2020-08-14T16:31:00Z">
            <w:rPr>
              <w:rFonts w:ascii="Calibri" w:eastAsia="宋体" w:hAnsi="Calibri" w:hint="eastAsia"/>
              <w:b/>
              <w:sz w:val="24"/>
              <w:szCs w:val="24"/>
            </w:rPr>
          </w:rPrChange>
        </w:rPr>
        <w:t>教学要求：</w:t>
      </w:r>
      <w:r w:rsidRPr="00931283">
        <w:rPr>
          <w:rFonts w:asciiTheme="minorEastAsia" w:eastAsiaTheme="minorEastAsia" w:hAnsiTheme="minorEastAsia" w:hint="eastAsia"/>
          <w:sz w:val="24"/>
          <w:szCs w:val="24"/>
          <w:rPrChange w:id="628" w:author="余剑" w:date="2020-08-14T16:31:00Z">
            <w:rPr>
              <w:rFonts w:ascii="Calibri" w:eastAsia="宋体" w:hAnsi="Calibri" w:hint="eastAsia"/>
              <w:sz w:val="24"/>
              <w:szCs w:val="24"/>
            </w:rPr>
          </w:rPrChange>
        </w:rPr>
        <w:t>了解森林生态系统服务功能的研究进展，了解森林生态服务功能评价指标、内容与方法，了解生态系统服务业务系统与应用案例。</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sz w:val="24"/>
          <w:szCs w:val="24"/>
          <w:rPrChange w:id="629" w:author="余剑" w:date="2020-08-14T16:31:00Z">
            <w:rPr>
              <w:rFonts w:ascii="宋体" w:eastAsia="宋体" w:hAnsi="宋体"/>
              <w:b/>
              <w:sz w:val="24"/>
              <w:szCs w:val="24"/>
            </w:rPr>
          </w:rPrChange>
        </w:rPr>
        <w:pPrChange w:id="630"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b/>
          <w:sz w:val="24"/>
          <w:szCs w:val="24"/>
          <w:rPrChange w:id="631" w:author="余剑" w:date="2020-08-14T16:31:00Z">
            <w:rPr>
              <w:rFonts w:ascii="宋体" w:eastAsia="宋体" w:hAnsi="宋体"/>
              <w:b/>
              <w:sz w:val="24"/>
              <w:szCs w:val="24"/>
            </w:rPr>
          </w:rPrChange>
        </w:rPr>
        <w:t>4.草原生态质量气象监测评价技术应用及发展（4学时）</w:t>
      </w:r>
    </w:p>
    <w:p w:rsidR="00AA4A49" w:rsidRPr="00931283" w:rsidRDefault="00AA4A49">
      <w:pPr>
        <w:spacing w:line="480" w:lineRule="exact"/>
        <w:ind w:right="168" w:firstLineChars="0" w:firstLine="475"/>
        <w:rPr>
          <w:rFonts w:asciiTheme="minorEastAsia" w:eastAsiaTheme="minorEastAsia" w:hAnsiTheme="minorEastAsia"/>
          <w:sz w:val="24"/>
          <w:szCs w:val="24"/>
          <w:rPrChange w:id="632" w:author="余剑" w:date="2020-08-14T16:31:00Z">
            <w:rPr>
              <w:rFonts w:ascii="Calibri" w:eastAsia="宋体" w:hAnsi="Calibri"/>
              <w:sz w:val="24"/>
              <w:szCs w:val="24"/>
            </w:rPr>
          </w:rPrChange>
        </w:rPr>
        <w:pPrChange w:id="633"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634" w:author="余剑" w:date="2020-08-14T16:31:00Z">
            <w:rPr>
              <w:rFonts w:ascii="Calibri" w:eastAsia="宋体" w:hAnsi="Calibri" w:hint="eastAsia"/>
              <w:b/>
              <w:sz w:val="24"/>
              <w:szCs w:val="24"/>
            </w:rPr>
          </w:rPrChange>
        </w:rPr>
        <w:t>教学内容：</w:t>
      </w:r>
      <w:r w:rsidRPr="00931283">
        <w:rPr>
          <w:rFonts w:asciiTheme="minorEastAsia" w:eastAsiaTheme="minorEastAsia" w:hAnsiTheme="minorEastAsia" w:hint="eastAsia"/>
          <w:sz w:val="24"/>
          <w:szCs w:val="24"/>
          <w:rPrChange w:id="635" w:author="余剑" w:date="2020-08-14T16:31:00Z">
            <w:rPr>
              <w:rFonts w:ascii="Calibri" w:eastAsia="宋体" w:hAnsi="Calibri" w:hint="eastAsia"/>
              <w:sz w:val="24"/>
              <w:szCs w:val="24"/>
            </w:rPr>
          </w:rPrChange>
        </w:rPr>
        <w:t>草原生态系统气象服务的研究进展，草原植被NPP、生物量、产草量估测预测的基本原理、方法，业务服务系统及服务应用案例。</w:t>
      </w:r>
    </w:p>
    <w:p w:rsidR="00AA4A49" w:rsidRPr="00931283" w:rsidRDefault="00AA4A49">
      <w:pPr>
        <w:spacing w:line="480" w:lineRule="exact"/>
        <w:ind w:right="168" w:firstLineChars="0" w:firstLine="475"/>
        <w:rPr>
          <w:rFonts w:asciiTheme="minorEastAsia" w:eastAsiaTheme="minorEastAsia" w:hAnsiTheme="minorEastAsia"/>
          <w:sz w:val="24"/>
          <w:szCs w:val="24"/>
          <w:rPrChange w:id="636" w:author="余剑" w:date="2020-08-14T16:31:00Z">
            <w:rPr>
              <w:rFonts w:ascii="Calibri" w:eastAsia="宋体" w:hAnsi="Calibri"/>
              <w:sz w:val="24"/>
              <w:szCs w:val="24"/>
            </w:rPr>
          </w:rPrChange>
        </w:rPr>
        <w:pPrChange w:id="637"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638" w:author="余剑" w:date="2020-08-14T16:31:00Z">
            <w:rPr>
              <w:rFonts w:ascii="Calibri" w:eastAsia="宋体" w:hAnsi="Calibri" w:hint="eastAsia"/>
              <w:b/>
              <w:sz w:val="24"/>
              <w:szCs w:val="24"/>
            </w:rPr>
          </w:rPrChange>
        </w:rPr>
        <w:t>教学要求：</w:t>
      </w:r>
      <w:r w:rsidRPr="00931283">
        <w:rPr>
          <w:rFonts w:asciiTheme="minorEastAsia" w:eastAsiaTheme="minorEastAsia" w:hAnsiTheme="minorEastAsia" w:hint="eastAsia"/>
          <w:sz w:val="24"/>
          <w:szCs w:val="24"/>
          <w:rPrChange w:id="639" w:author="余剑" w:date="2020-08-14T16:31:00Z">
            <w:rPr>
              <w:rFonts w:ascii="Calibri" w:eastAsia="宋体" w:hAnsi="Calibri" w:hint="eastAsia"/>
              <w:sz w:val="24"/>
              <w:szCs w:val="24"/>
            </w:rPr>
          </w:rPrChange>
        </w:rPr>
        <w:t>了解草原生态系统气象服务的研究进展，了解草原植被NPP、生物量、产草量等基本概念和意义，熟悉植被NPP、生物量、产草量估测预测技术和实现的原理，掌握应用服务方法。</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sz w:val="24"/>
          <w:szCs w:val="24"/>
          <w:rPrChange w:id="640" w:author="余剑" w:date="2020-08-14T16:31:00Z">
            <w:rPr>
              <w:rFonts w:ascii="宋体" w:eastAsia="宋体" w:hAnsi="宋体"/>
              <w:b/>
              <w:sz w:val="24"/>
              <w:szCs w:val="24"/>
            </w:rPr>
          </w:rPrChange>
        </w:rPr>
        <w:pPrChange w:id="641"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b/>
          <w:sz w:val="24"/>
          <w:szCs w:val="24"/>
          <w:rPrChange w:id="642" w:author="余剑" w:date="2020-08-14T16:31:00Z">
            <w:rPr>
              <w:rFonts w:ascii="宋体" w:eastAsia="宋体" w:hAnsi="宋体"/>
              <w:b/>
              <w:sz w:val="24"/>
              <w:szCs w:val="21"/>
            </w:rPr>
          </w:rPrChange>
        </w:rPr>
        <w:t>5. 湖泊、湿地生态质量气象监测评价技术应用及发展（2学时）</w:t>
      </w:r>
    </w:p>
    <w:p w:rsidR="00AA4A49" w:rsidRPr="00931283" w:rsidRDefault="00AA4A49">
      <w:pPr>
        <w:spacing w:line="480" w:lineRule="exact"/>
        <w:ind w:right="168" w:firstLineChars="0" w:firstLine="475"/>
        <w:rPr>
          <w:rFonts w:asciiTheme="minorEastAsia" w:eastAsiaTheme="minorEastAsia" w:hAnsiTheme="minorEastAsia"/>
          <w:color w:val="000000"/>
          <w:sz w:val="24"/>
          <w:szCs w:val="24"/>
          <w:rPrChange w:id="643" w:author="余剑" w:date="2020-08-14T16:31:00Z">
            <w:rPr>
              <w:rFonts w:ascii="Calibri" w:eastAsia="宋体" w:hAnsi="Calibri"/>
              <w:color w:val="000000"/>
              <w:sz w:val="24"/>
              <w:szCs w:val="24"/>
            </w:rPr>
          </w:rPrChange>
        </w:rPr>
        <w:pPrChange w:id="644"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645" w:author="余剑" w:date="2020-08-14T16:31:00Z">
            <w:rPr>
              <w:rFonts w:ascii="Calibri" w:eastAsia="宋体" w:hAnsi="Calibri" w:hint="eastAsia"/>
              <w:b/>
              <w:sz w:val="24"/>
              <w:szCs w:val="24"/>
            </w:rPr>
          </w:rPrChange>
        </w:rPr>
        <w:t>教学内容：</w:t>
      </w:r>
      <w:r w:rsidRPr="00931283">
        <w:rPr>
          <w:rFonts w:asciiTheme="minorEastAsia" w:eastAsiaTheme="minorEastAsia" w:hAnsiTheme="minorEastAsia" w:hint="eastAsia"/>
          <w:sz w:val="24"/>
          <w:szCs w:val="24"/>
          <w:rPrChange w:id="646" w:author="余剑" w:date="2020-08-14T16:31:00Z">
            <w:rPr>
              <w:rFonts w:ascii="Calibri" w:eastAsia="宋体" w:hAnsi="Calibri" w:hint="eastAsia"/>
              <w:sz w:val="24"/>
              <w:szCs w:val="24"/>
            </w:rPr>
          </w:rPrChange>
        </w:rPr>
        <w:t>湖泊、湿地生态系统气象服务的研究进展，</w:t>
      </w:r>
      <w:r w:rsidRPr="00931283">
        <w:rPr>
          <w:rFonts w:asciiTheme="minorEastAsia" w:eastAsiaTheme="minorEastAsia" w:hAnsiTheme="minorEastAsia" w:hint="eastAsia"/>
          <w:color w:val="000000"/>
          <w:sz w:val="24"/>
          <w:szCs w:val="24"/>
          <w:rPrChange w:id="647" w:author="余剑" w:date="2020-08-14T16:31:00Z">
            <w:rPr>
              <w:rFonts w:ascii="Calibri" w:eastAsia="宋体" w:hAnsi="Calibri" w:hint="eastAsia"/>
              <w:color w:val="000000"/>
              <w:sz w:val="24"/>
              <w:szCs w:val="24"/>
            </w:rPr>
          </w:rPrChange>
        </w:rPr>
        <w:t>湖泊、湿地生态</w:t>
      </w:r>
      <w:r w:rsidRPr="00931283">
        <w:rPr>
          <w:rFonts w:asciiTheme="minorEastAsia" w:eastAsiaTheme="minorEastAsia" w:hAnsiTheme="minorEastAsia" w:hint="eastAsia"/>
          <w:sz w:val="24"/>
          <w:szCs w:val="24"/>
          <w:rPrChange w:id="648" w:author="余剑" w:date="2020-08-14T16:31:00Z">
            <w:rPr>
              <w:rFonts w:ascii="Calibri" w:eastAsia="宋体" w:hAnsi="Calibri" w:hint="eastAsia"/>
              <w:sz w:val="24"/>
              <w:szCs w:val="24"/>
            </w:rPr>
          </w:rPrChange>
        </w:rPr>
        <w:t>气象监测内容和生态气象</w:t>
      </w:r>
      <w:r w:rsidRPr="00931283">
        <w:rPr>
          <w:rFonts w:asciiTheme="minorEastAsia" w:eastAsiaTheme="minorEastAsia" w:hAnsiTheme="minorEastAsia" w:hint="eastAsia"/>
          <w:color w:val="000000"/>
          <w:sz w:val="24"/>
          <w:szCs w:val="24"/>
          <w:rPrChange w:id="649" w:author="余剑" w:date="2020-08-14T16:31:00Z">
            <w:rPr>
              <w:rFonts w:ascii="Calibri" w:eastAsia="宋体" w:hAnsi="Calibri" w:hint="eastAsia"/>
              <w:color w:val="000000"/>
              <w:sz w:val="24"/>
              <w:szCs w:val="24"/>
            </w:rPr>
          </w:rPrChange>
        </w:rPr>
        <w:t>监测评价和定量评估的应用实例。太湖蓝藻</w:t>
      </w:r>
      <w:r w:rsidRPr="00931283">
        <w:rPr>
          <w:rFonts w:asciiTheme="minorEastAsia" w:eastAsiaTheme="minorEastAsia" w:hAnsiTheme="minorEastAsia" w:hint="eastAsia"/>
          <w:sz w:val="24"/>
          <w:szCs w:val="24"/>
          <w:rPrChange w:id="650" w:author="余剑" w:date="2020-08-14T16:31:00Z">
            <w:rPr>
              <w:rFonts w:ascii="Calibri" w:eastAsia="宋体" w:hAnsi="Calibri" w:hint="eastAsia"/>
              <w:sz w:val="24"/>
              <w:szCs w:val="24"/>
            </w:rPr>
          </w:rPrChange>
        </w:rPr>
        <w:t>水华气象影响定量评估的基本原理、方法、指标，蓝藻水华气象影响定量评估的业务应用案例，白洋淀水位变化与降水量的关系及其预测方法</w:t>
      </w:r>
      <w:r w:rsidRPr="00931283">
        <w:rPr>
          <w:rFonts w:asciiTheme="minorEastAsia" w:eastAsiaTheme="minorEastAsia" w:hAnsiTheme="minorEastAsia" w:hint="eastAsia"/>
          <w:color w:val="000000"/>
          <w:sz w:val="24"/>
          <w:szCs w:val="24"/>
          <w:rPrChange w:id="651" w:author="余剑" w:date="2020-08-14T16:31:00Z">
            <w:rPr>
              <w:rFonts w:ascii="Calibri" w:eastAsia="宋体" w:hAnsi="Calibri" w:hint="eastAsia"/>
              <w:color w:val="000000"/>
              <w:sz w:val="24"/>
              <w:szCs w:val="24"/>
            </w:rPr>
          </w:rPrChange>
        </w:rPr>
        <w:t>。</w:t>
      </w:r>
    </w:p>
    <w:p w:rsidR="00AA4A49" w:rsidRPr="00931283" w:rsidRDefault="00AA4A49">
      <w:pPr>
        <w:spacing w:line="480" w:lineRule="exact"/>
        <w:ind w:right="168" w:firstLineChars="0" w:firstLine="475"/>
        <w:rPr>
          <w:rFonts w:asciiTheme="minorEastAsia" w:eastAsiaTheme="minorEastAsia" w:hAnsiTheme="minorEastAsia"/>
          <w:color w:val="000000"/>
          <w:sz w:val="24"/>
          <w:szCs w:val="24"/>
          <w:rPrChange w:id="652" w:author="余剑" w:date="2020-08-14T16:31:00Z">
            <w:rPr>
              <w:rFonts w:ascii="Calibri" w:eastAsia="宋体" w:hAnsi="Calibri"/>
              <w:color w:val="000000"/>
              <w:sz w:val="24"/>
              <w:szCs w:val="24"/>
            </w:rPr>
          </w:rPrChange>
        </w:rPr>
        <w:pPrChange w:id="653"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654" w:author="余剑" w:date="2020-08-14T16:31:00Z">
            <w:rPr>
              <w:rFonts w:ascii="Calibri" w:eastAsia="宋体" w:hAnsi="Calibri" w:hint="eastAsia"/>
              <w:b/>
              <w:sz w:val="24"/>
              <w:szCs w:val="24"/>
            </w:rPr>
          </w:rPrChange>
        </w:rPr>
        <w:t>教学要求：</w:t>
      </w:r>
      <w:r w:rsidRPr="00931283">
        <w:rPr>
          <w:rFonts w:asciiTheme="minorEastAsia" w:eastAsiaTheme="minorEastAsia" w:hAnsiTheme="minorEastAsia" w:hint="eastAsia"/>
          <w:sz w:val="24"/>
          <w:szCs w:val="24"/>
          <w:rPrChange w:id="655" w:author="余剑" w:date="2020-08-14T16:31:00Z">
            <w:rPr>
              <w:rFonts w:ascii="Calibri" w:eastAsia="宋体" w:hAnsi="Calibri" w:hint="eastAsia"/>
              <w:sz w:val="24"/>
              <w:szCs w:val="24"/>
            </w:rPr>
          </w:rPrChange>
        </w:rPr>
        <w:t>了解湖泊、湿地生态系统气象服务的研究进展，了解湖</w:t>
      </w:r>
      <w:r w:rsidRPr="00931283">
        <w:rPr>
          <w:rFonts w:asciiTheme="minorEastAsia" w:eastAsiaTheme="minorEastAsia" w:hAnsiTheme="minorEastAsia" w:hint="eastAsia"/>
          <w:color w:val="000000"/>
          <w:sz w:val="24"/>
          <w:szCs w:val="24"/>
          <w:rPrChange w:id="656" w:author="余剑" w:date="2020-08-14T16:31:00Z">
            <w:rPr>
              <w:rFonts w:ascii="Calibri" w:eastAsia="宋体" w:hAnsi="Calibri" w:hint="eastAsia"/>
              <w:color w:val="000000"/>
              <w:sz w:val="24"/>
              <w:szCs w:val="24"/>
            </w:rPr>
          </w:rPrChange>
        </w:rPr>
        <w:t>泊、湿地生态</w:t>
      </w:r>
      <w:r w:rsidRPr="00931283">
        <w:rPr>
          <w:rFonts w:asciiTheme="minorEastAsia" w:eastAsiaTheme="minorEastAsia" w:hAnsiTheme="minorEastAsia" w:hint="eastAsia"/>
          <w:sz w:val="24"/>
          <w:szCs w:val="24"/>
          <w:rPrChange w:id="657" w:author="余剑" w:date="2020-08-14T16:31:00Z">
            <w:rPr>
              <w:rFonts w:ascii="Calibri" w:eastAsia="宋体" w:hAnsi="Calibri" w:hint="eastAsia"/>
              <w:sz w:val="24"/>
              <w:szCs w:val="24"/>
            </w:rPr>
          </w:rPrChange>
        </w:rPr>
        <w:t>气象监测内容，掌握水体生态质量气象监测评估的相关技术。理解蓝藻水华与气象条件的关系、蓝藻水华气象影响定量评估的基本原理，熟悉定量评估的基本方法，掌握气象影响评价的主要指标及应用。理解湿地水位预测的主要方法。</w:t>
      </w:r>
      <w:r w:rsidRPr="00931283">
        <w:rPr>
          <w:rFonts w:asciiTheme="minorEastAsia" w:eastAsiaTheme="minorEastAsia" w:hAnsiTheme="minorEastAsia" w:hint="eastAsia"/>
          <w:color w:val="000000"/>
          <w:sz w:val="24"/>
          <w:szCs w:val="24"/>
          <w:rPrChange w:id="658" w:author="余剑" w:date="2020-08-14T16:31:00Z">
            <w:rPr>
              <w:rFonts w:ascii="Calibri" w:eastAsia="宋体" w:hAnsi="Calibri" w:hint="eastAsia"/>
              <w:color w:val="000000"/>
              <w:sz w:val="24"/>
              <w:szCs w:val="24"/>
            </w:rPr>
          </w:rPrChange>
        </w:rPr>
        <w:t>熟悉湿地生态质量气象监测评价主要指标的筛选方法，了解监测评价的基本方法及应用。</w:t>
      </w:r>
    </w:p>
    <w:p w:rsidR="00AA4A49" w:rsidRPr="00931283" w:rsidRDefault="00AA4A49">
      <w:pPr>
        <w:spacing w:line="480" w:lineRule="exact"/>
        <w:ind w:right="168" w:firstLineChars="0" w:firstLine="473"/>
        <w:rPr>
          <w:rFonts w:asciiTheme="minorEastAsia" w:eastAsiaTheme="minorEastAsia" w:hAnsiTheme="minorEastAsia"/>
          <w:sz w:val="24"/>
          <w:szCs w:val="24"/>
          <w:rPrChange w:id="659" w:author="余剑" w:date="2020-08-14T16:31:00Z">
            <w:rPr>
              <w:rFonts w:ascii="Calibri" w:eastAsia="宋体" w:hAnsi="Calibri"/>
              <w:sz w:val="24"/>
              <w:szCs w:val="24"/>
            </w:rPr>
          </w:rPrChange>
        </w:rPr>
        <w:pPrChange w:id="660" w:author="余剑" w:date="2020-08-14T16:31:00Z">
          <w:pPr>
            <w:spacing w:line="360" w:lineRule="auto"/>
            <w:ind w:right="168" w:firstLineChars="0" w:firstLine="473"/>
          </w:pPr>
        </w:pPrChange>
      </w:pPr>
    </w:p>
    <w:p w:rsidR="00AA4A49" w:rsidRPr="00931283" w:rsidRDefault="00AA4A49">
      <w:pPr>
        <w:autoSpaceDE w:val="0"/>
        <w:autoSpaceDN w:val="0"/>
        <w:adjustRightInd w:val="0"/>
        <w:spacing w:line="480" w:lineRule="exact"/>
        <w:ind w:rightChars="70" w:right="196" w:firstLineChars="196" w:firstLine="472"/>
        <w:outlineLvl w:val="1"/>
        <w:rPr>
          <w:rFonts w:asciiTheme="minorEastAsia" w:eastAsiaTheme="minorEastAsia" w:hAnsiTheme="minorEastAsia"/>
          <w:b/>
          <w:sz w:val="24"/>
          <w:szCs w:val="24"/>
          <w:rPrChange w:id="661" w:author="余剑" w:date="2020-08-14T16:31:00Z">
            <w:rPr>
              <w:rFonts w:ascii="宋体" w:eastAsia="宋体" w:hAnsi="宋体"/>
              <w:b/>
            </w:rPr>
          </w:rPrChange>
        </w:rPr>
        <w:pPrChange w:id="662" w:author="余剑" w:date="2020-08-14T16:36:00Z">
          <w:pPr>
            <w:autoSpaceDE w:val="0"/>
            <w:autoSpaceDN w:val="0"/>
            <w:adjustRightInd w:val="0"/>
            <w:spacing w:line="360" w:lineRule="auto"/>
            <w:ind w:rightChars="70" w:right="196" w:firstLineChars="0" w:firstLine="0"/>
            <w:outlineLvl w:val="1"/>
          </w:pPr>
        </w:pPrChange>
      </w:pPr>
      <w:r w:rsidRPr="00931283">
        <w:rPr>
          <w:rFonts w:asciiTheme="minorEastAsia" w:eastAsiaTheme="minorEastAsia" w:hAnsiTheme="minorEastAsia" w:hint="eastAsia"/>
          <w:b/>
          <w:sz w:val="24"/>
          <w:szCs w:val="24"/>
          <w:rPrChange w:id="663" w:author="余剑" w:date="2020-08-14T16:31:00Z">
            <w:rPr>
              <w:rFonts w:ascii="宋体" w:eastAsia="宋体" w:hAnsi="宋体" w:hint="eastAsia"/>
              <w:b/>
            </w:rPr>
          </w:rPrChange>
        </w:rPr>
        <w:t>第三单元：气象灾害监测评估预测服务技术应用及今年发展（</w:t>
      </w:r>
      <w:r w:rsidRPr="00931283">
        <w:rPr>
          <w:rFonts w:asciiTheme="minorEastAsia" w:eastAsiaTheme="minorEastAsia" w:hAnsiTheme="minorEastAsia"/>
          <w:b/>
          <w:sz w:val="24"/>
          <w:szCs w:val="24"/>
          <w:rPrChange w:id="664" w:author="余剑" w:date="2020-08-14T16:31:00Z">
            <w:rPr>
              <w:rFonts w:ascii="宋体" w:eastAsia="宋体" w:hAnsi="宋体"/>
              <w:b/>
            </w:rPr>
          </w:rPrChange>
        </w:rPr>
        <w:t>16学时）</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sz w:val="24"/>
          <w:szCs w:val="24"/>
          <w:rPrChange w:id="665" w:author="余剑" w:date="2020-08-14T16:31:00Z">
            <w:rPr>
              <w:rFonts w:ascii="宋体" w:eastAsia="宋体" w:hAnsi="宋体"/>
              <w:b/>
              <w:sz w:val="24"/>
              <w:szCs w:val="24"/>
            </w:rPr>
          </w:rPrChange>
        </w:rPr>
        <w:pPrChange w:id="666"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b/>
          <w:sz w:val="24"/>
          <w:szCs w:val="24"/>
          <w:rPrChange w:id="667" w:author="余剑" w:date="2020-08-14T16:31:00Z">
            <w:rPr>
              <w:rFonts w:ascii="宋体" w:eastAsia="宋体" w:hAnsi="宋体"/>
              <w:b/>
              <w:sz w:val="24"/>
              <w:szCs w:val="24"/>
            </w:rPr>
          </w:rPrChange>
        </w:rPr>
        <w:t>1.卫星资料在生态质量监测和评估中的应用技术及发展（4学时）</w:t>
      </w:r>
    </w:p>
    <w:p w:rsidR="00AA4A49" w:rsidRPr="00931283" w:rsidRDefault="00AA4A49">
      <w:pPr>
        <w:spacing w:line="480" w:lineRule="exact"/>
        <w:ind w:right="168" w:firstLineChars="0" w:firstLine="475"/>
        <w:rPr>
          <w:rFonts w:asciiTheme="minorEastAsia" w:eastAsiaTheme="minorEastAsia" w:hAnsiTheme="minorEastAsia"/>
          <w:sz w:val="24"/>
          <w:szCs w:val="24"/>
          <w:rPrChange w:id="668" w:author="余剑" w:date="2020-08-14T16:31:00Z">
            <w:rPr>
              <w:rFonts w:ascii="Calibri" w:eastAsia="宋体" w:hAnsi="Calibri"/>
              <w:sz w:val="24"/>
              <w:szCs w:val="24"/>
            </w:rPr>
          </w:rPrChange>
        </w:rPr>
        <w:pPrChange w:id="669"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670" w:author="余剑" w:date="2020-08-14T16:31:00Z">
            <w:rPr>
              <w:rFonts w:ascii="Calibri" w:eastAsia="宋体" w:hAnsi="Calibri" w:hint="eastAsia"/>
              <w:b/>
              <w:sz w:val="24"/>
              <w:szCs w:val="24"/>
            </w:rPr>
          </w:rPrChange>
        </w:rPr>
        <w:t>教学内容：</w:t>
      </w:r>
      <w:r w:rsidRPr="00931283">
        <w:rPr>
          <w:rFonts w:asciiTheme="minorEastAsia" w:eastAsiaTheme="minorEastAsia" w:hAnsiTheme="minorEastAsia" w:hint="eastAsia"/>
          <w:sz w:val="24"/>
          <w:szCs w:val="24"/>
          <w:rPrChange w:id="671" w:author="余剑" w:date="2020-08-14T16:31:00Z">
            <w:rPr>
              <w:rFonts w:ascii="Calibri" w:eastAsia="宋体" w:hAnsi="Calibri" w:hint="eastAsia"/>
              <w:sz w:val="24"/>
              <w:szCs w:val="24"/>
            </w:rPr>
          </w:rPrChange>
        </w:rPr>
        <w:t>卫星生态遥感关键参数研究方法，卫星遥感资料在生态质量监测和评估应用中的技术及典型应用个例。</w:t>
      </w:r>
      <w:r w:rsidRPr="00931283">
        <w:rPr>
          <w:rFonts w:asciiTheme="minorEastAsia" w:eastAsiaTheme="minorEastAsia" w:hAnsiTheme="minorEastAsia" w:hint="eastAsia"/>
          <w:color w:val="000000"/>
          <w:spacing w:val="10"/>
          <w:kern w:val="0"/>
          <w:sz w:val="24"/>
          <w:szCs w:val="24"/>
          <w:rPrChange w:id="672" w:author="余剑" w:date="2020-08-14T16:31:00Z">
            <w:rPr>
              <w:rFonts w:ascii="宋体" w:eastAsia="宋体" w:hAnsi="宋体" w:hint="eastAsia"/>
              <w:color w:val="000000"/>
              <w:spacing w:val="10"/>
              <w:kern w:val="0"/>
              <w:sz w:val="24"/>
              <w:szCs w:val="24"/>
            </w:rPr>
          </w:rPrChange>
        </w:rPr>
        <w:t>利用风云系列和其它卫星资料开展生态遥感评估</w:t>
      </w:r>
      <w:r w:rsidRPr="00931283">
        <w:rPr>
          <w:rFonts w:asciiTheme="minorEastAsia" w:eastAsiaTheme="minorEastAsia" w:hAnsiTheme="minorEastAsia" w:cs="仿宋_GB2312" w:hint="eastAsia"/>
          <w:sz w:val="24"/>
          <w:szCs w:val="24"/>
          <w:rPrChange w:id="673" w:author="余剑" w:date="2020-08-14T16:31:00Z">
            <w:rPr>
              <w:rFonts w:ascii="宋体" w:eastAsia="宋体" w:hAnsi="宋体" w:cs="仿宋_GB2312" w:hint="eastAsia"/>
              <w:sz w:val="24"/>
              <w:szCs w:val="24"/>
            </w:rPr>
          </w:rPrChange>
        </w:rPr>
        <w:t>、生态红线评价，天然氧吧评价的方法体系。</w:t>
      </w:r>
    </w:p>
    <w:p w:rsidR="00AA4A49" w:rsidRPr="00931283" w:rsidRDefault="00AA4A49">
      <w:pPr>
        <w:spacing w:line="480" w:lineRule="exact"/>
        <w:ind w:right="168" w:firstLineChars="0" w:firstLine="475"/>
        <w:rPr>
          <w:rFonts w:asciiTheme="minorEastAsia" w:eastAsiaTheme="minorEastAsia" w:hAnsiTheme="minorEastAsia"/>
          <w:sz w:val="24"/>
          <w:szCs w:val="24"/>
          <w:rPrChange w:id="674" w:author="余剑" w:date="2020-08-14T16:31:00Z">
            <w:rPr>
              <w:rFonts w:ascii="Calibri" w:eastAsia="宋体" w:hAnsi="Calibri"/>
              <w:sz w:val="24"/>
              <w:szCs w:val="24"/>
            </w:rPr>
          </w:rPrChange>
        </w:rPr>
        <w:pPrChange w:id="675"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676" w:author="余剑" w:date="2020-08-14T16:31:00Z">
            <w:rPr>
              <w:rFonts w:ascii="Calibri" w:eastAsia="宋体" w:hAnsi="Calibri" w:hint="eastAsia"/>
              <w:b/>
              <w:sz w:val="24"/>
              <w:szCs w:val="24"/>
            </w:rPr>
          </w:rPrChange>
        </w:rPr>
        <w:t>教学要求：</w:t>
      </w:r>
      <w:r w:rsidRPr="00931283">
        <w:rPr>
          <w:rFonts w:asciiTheme="minorEastAsia" w:eastAsiaTheme="minorEastAsia" w:hAnsiTheme="minorEastAsia" w:hint="eastAsia"/>
          <w:sz w:val="24"/>
          <w:szCs w:val="24"/>
          <w:rPrChange w:id="677" w:author="余剑" w:date="2020-08-14T16:31:00Z">
            <w:rPr>
              <w:rFonts w:ascii="Calibri" w:eastAsia="宋体" w:hAnsi="Calibri" w:hint="eastAsia"/>
              <w:sz w:val="24"/>
              <w:szCs w:val="24"/>
            </w:rPr>
          </w:rPrChange>
        </w:rPr>
        <w:t>了解卫星遥感关键参数研究方法，理解卫星遥感资料应用的主要技术及典型应用个例。</w:t>
      </w:r>
      <w:r w:rsidRPr="00931283">
        <w:rPr>
          <w:rFonts w:asciiTheme="minorEastAsia" w:eastAsiaTheme="minorEastAsia" w:hAnsiTheme="minorEastAsia" w:hint="eastAsia"/>
          <w:color w:val="000000"/>
          <w:kern w:val="0"/>
          <w:sz w:val="24"/>
          <w:szCs w:val="24"/>
          <w:rPrChange w:id="678" w:author="余剑" w:date="2020-08-14T16:31:00Z">
            <w:rPr>
              <w:rFonts w:ascii="宋体" w:eastAsia="宋体" w:hAnsi="宋体" w:hint="eastAsia"/>
              <w:color w:val="000000"/>
              <w:kern w:val="0"/>
              <w:sz w:val="24"/>
              <w:szCs w:val="24"/>
            </w:rPr>
          </w:rPrChange>
        </w:rPr>
        <w:t>掌握</w:t>
      </w:r>
      <w:r w:rsidRPr="00931283">
        <w:rPr>
          <w:rFonts w:asciiTheme="minorEastAsia" w:eastAsiaTheme="minorEastAsia" w:hAnsiTheme="minorEastAsia" w:hint="eastAsia"/>
          <w:color w:val="000000"/>
          <w:spacing w:val="10"/>
          <w:kern w:val="0"/>
          <w:sz w:val="24"/>
          <w:szCs w:val="24"/>
          <w:rPrChange w:id="679" w:author="余剑" w:date="2020-08-14T16:31:00Z">
            <w:rPr>
              <w:rFonts w:ascii="宋体" w:eastAsia="宋体" w:hAnsi="宋体" w:hint="eastAsia"/>
              <w:color w:val="000000"/>
              <w:spacing w:val="10"/>
              <w:kern w:val="0"/>
              <w:sz w:val="24"/>
              <w:szCs w:val="24"/>
            </w:rPr>
          </w:rPrChange>
        </w:rPr>
        <w:t>基于风云系列和其它卫星的生态遥感评估</w:t>
      </w:r>
      <w:r w:rsidRPr="00931283">
        <w:rPr>
          <w:rFonts w:asciiTheme="minorEastAsia" w:eastAsiaTheme="minorEastAsia" w:hAnsiTheme="minorEastAsia" w:cs="仿宋_GB2312" w:hint="eastAsia"/>
          <w:sz w:val="24"/>
          <w:szCs w:val="24"/>
          <w:rPrChange w:id="680" w:author="余剑" w:date="2020-08-14T16:31:00Z">
            <w:rPr>
              <w:rFonts w:ascii="宋体" w:eastAsia="宋体" w:hAnsi="宋体" w:cs="仿宋_GB2312" w:hint="eastAsia"/>
              <w:sz w:val="24"/>
              <w:szCs w:val="24"/>
            </w:rPr>
          </w:rPrChange>
        </w:rPr>
        <w:t>、生态红线评价，天然氧吧评价的方法。</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sz w:val="24"/>
          <w:szCs w:val="24"/>
          <w:rPrChange w:id="681" w:author="余剑" w:date="2020-08-14T16:31:00Z">
            <w:rPr>
              <w:rFonts w:ascii="宋体" w:eastAsia="宋体" w:hAnsi="宋体"/>
              <w:b/>
              <w:sz w:val="24"/>
              <w:szCs w:val="24"/>
            </w:rPr>
          </w:rPrChange>
        </w:rPr>
        <w:pPrChange w:id="682"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b/>
          <w:sz w:val="24"/>
          <w:szCs w:val="24"/>
          <w:rPrChange w:id="683" w:author="余剑" w:date="2020-08-14T16:31:00Z">
            <w:rPr>
              <w:rFonts w:ascii="宋体" w:eastAsia="宋体" w:hAnsi="宋体"/>
              <w:b/>
              <w:sz w:val="24"/>
              <w:szCs w:val="24"/>
            </w:rPr>
          </w:rPrChange>
        </w:rPr>
        <w:t xml:space="preserve">2、 </w:t>
      </w:r>
      <w:r w:rsidRPr="00931283">
        <w:rPr>
          <w:rFonts w:asciiTheme="minorEastAsia" w:eastAsiaTheme="minorEastAsia" w:hAnsiTheme="minorEastAsia" w:hint="eastAsia"/>
          <w:b/>
          <w:sz w:val="24"/>
          <w:szCs w:val="24"/>
          <w:rPrChange w:id="684" w:author="余剑" w:date="2020-08-14T16:31:00Z">
            <w:rPr>
              <w:rFonts w:ascii="宋体" w:eastAsia="宋体" w:hAnsi="宋体" w:hint="eastAsia"/>
              <w:b/>
              <w:sz w:val="24"/>
              <w:szCs w:val="24"/>
            </w:rPr>
          </w:rPrChange>
        </w:rPr>
        <w:t>气候承载力监测评估及气候变化生态影响监测评估（</w:t>
      </w:r>
      <w:r w:rsidRPr="00931283">
        <w:rPr>
          <w:rFonts w:asciiTheme="minorEastAsia" w:eastAsiaTheme="minorEastAsia" w:hAnsiTheme="minorEastAsia"/>
          <w:b/>
          <w:sz w:val="24"/>
          <w:szCs w:val="24"/>
          <w:rPrChange w:id="685" w:author="余剑" w:date="2020-08-14T16:31:00Z">
            <w:rPr>
              <w:rFonts w:ascii="宋体" w:eastAsia="宋体" w:hAnsi="宋体"/>
              <w:b/>
              <w:sz w:val="24"/>
              <w:szCs w:val="24"/>
            </w:rPr>
          </w:rPrChange>
        </w:rPr>
        <w:t>4学时）</w:t>
      </w:r>
    </w:p>
    <w:p w:rsidR="00AA4A49" w:rsidRPr="00931283" w:rsidRDefault="00AA4A49" w:rsidP="00931283">
      <w:pPr>
        <w:spacing w:line="480" w:lineRule="exact"/>
        <w:ind w:firstLineChars="200" w:firstLine="522"/>
        <w:jc w:val="left"/>
        <w:rPr>
          <w:rFonts w:asciiTheme="minorEastAsia" w:eastAsiaTheme="minorEastAsia" w:hAnsiTheme="minorEastAsia"/>
          <w:color w:val="000000"/>
          <w:spacing w:val="10"/>
          <w:kern w:val="0"/>
          <w:sz w:val="24"/>
          <w:szCs w:val="24"/>
          <w:rPrChange w:id="686" w:author="余剑" w:date="2020-08-14T16:31:00Z">
            <w:rPr>
              <w:rFonts w:ascii="宋体" w:eastAsia="宋体" w:hAnsi="宋体"/>
              <w:color w:val="000000"/>
              <w:spacing w:val="10"/>
              <w:kern w:val="0"/>
              <w:sz w:val="24"/>
              <w:szCs w:val="24"/>
            </w:rPr>
          </w:rPrChange>
        </w:rPr>
      </w:pPr>
      <w:r w:rsidRPr="00931283">
        <w:rPr>
          <w:rFonts w:asciiTheme="minorEastAsia" w:eastAsiaTheme="minorEastAsia" w:hAnsiTheme="minorEastAsia" w:hint="eastAsia"/>
          <w:b/>
          <w:color w:val="000000"/>
          <w:spacing w:val="10"/>
          <w:kern w:val="0"/>
          <w:sz w:val="24"/>
          <w:szCs w:val="24"/>
          <w:rPrChange w:id="687" w:author="余剑" w:date="2020-08-14T16:31:00Z">
            <w:rPr>
              <w:rFonts w:ascii="宋体" w:eastAsia="宋体" w:hAnsi="宋体" w:hint="eastAsia"/>
              <w:b/>
              <w:color w:val="000000"/>
              <w:spacing w:val="10"/>
              <w:kern w:val="0"/>
              <w:sz w:val="24"/>
              <w:szCs w:val="24"/>
            </w:rPr>
          </w:rPrChange>
        </w:rPr>
        <w:t>教学内容：</w:t>
      </w:r>
      <w:r w:rsidRPr="00931283">
        <w:rPr>
          <w:rFonts w:asciiTheme="minorEastAsia" w:eastAsiaTheme="minorEastAsia" w:hAnsiTheme="minorEastAsia" w:hint="eastAsia"/>
          <w:color w:val="000000"/>
          <w:spacing w:val="10"/>
          <w:kern w:val="0"/>
          <w:sz w:val="24"/>
          <w:szCs w:val="24"/>
          <w:rPrChange w:id="688" w:author="余剑" w:date="2020-08-14T16:31:00Z">
            <w:rPr>
              <w:rFonts w:ascii="宋体" w:eastAsia="宋体" w:hAnsi="宋体" w:hint="eastAsia"/>
              <w:color w:val="000000"/>
              <w:spacing w:val="10"/>
              <w:kern w:val="0"/>
              <w:sz w:val="24"/>
              <w:szCs w:val="24"/>
            </w:rPr>
          </w:rPrChange>
        </w:rPr>
        <w:t>气候承载力的基本概念，气候承载力监测评估的基本技术方法，气候变化生态影响监测评估的方法及典型案例。</w:t>
      </w:r>
    </w:p>
    <w:p w:rsidR="00AA4A49" w:rsidRPr="00931283" w:rsidRDefault="00AA4A49">
      <w:pPr>
        <w:spacing w:line="480" w:lineRule="exact"/>
        <w:ind w:firstLineChars="200" w:firstLine="522"/>
        <w:jc w:val="left"/>
        <w:rPr>
          <w:rFonts w:asciiTheme="minorEastAsia" w:eastAsiaTheme="minorEastAsia" w:hAnsiTheme="minorEastAsia" w:cs="仿宋_GB2312"/>
          <w:sz w:val="24"/>
          <w:szCs w:val="24"/>
          <w:rPrChange w:id="689" w:author="余剑" w:date="2020-08-14T16:31:00Z">
            <w:rPr>
              <w:rFonts w:ascii="宋体" w:eastAsia="宋体" w:hAnsi="宋体" w:cs="仿宋_GB2312"/>
              <w:sz w:val="24"/>
              <w:szCs w:val="24"/>
            </w:rPr>
          </w:rPrChange>
        </w:rPr>
      </w:pPr>
      <w:r w:rsidRPr="00931283">
        <w:rPr>
          <w:rFonts w:asciiTheme="minorEastAsia" w:eastAsiaTheme="minorEastAsia" w:hAnsiTheme="minorEastAsia" w:hint="eastAsia"/>
          <w:b/>
          <w:color w:val="000000"/>
          <w:spacing w:val="10"/>
          <w:kern w:val="0"/>
          <w:sz w:val="24"/>
          <w:szCs w:val="24"/>
          <w:rPrChange w:id="690" w:author="余剑" w:date="2020-08-14T16:31:00Z">
            <w:rPr>
              <w:rFonts w:ascii="宋体" w:eastAsia="宋体" w:hAnsi="宋体" w:hint="eastAsia"/>
              <w:b/>
              <w:color w:val="000000"/>
              <w:spacing w:val="10"/>
              <w:kern w:val="0"/>
              <w:sz w:val="24"/>
              <w:szCs w:val="24"/>
            </w:rPr>
          </w:rPrChange>
        </w:rPr>
        <w:t>教学要求：</w:t>
      </w:r>
      <w:r w:rsidRPr="00931283">
        <w:rPr>
          <w:rFonts w:asciiTheme="minorEastAsia" w:eastAsiaTheme="minorEastAsia" w:hAnsiTheme="minorEastAsia" w:hint="eastAsia"/>
          <w:color w:val="000000"/>
          <w:spacing w:val="10"/>
          <w:kern w:val="0"/>
          <w:sz w:val="24"/>
          <w:szCs w:val="24"/>
          <w:rPrChange w:id="691" w:author="余剑" w:date="2020-08-14T16:31:00Z">
            <w:rPr>
              <w:rFonts w:ascii="宋体" w:eastAsia="宋体" w:hAnsi="宋体" w:hint="eastAsia"/>
              <w:color w:val="000000"/>
              <w:spacing w:val="10"/>
              <w:kern w:val="0"/>
              <w:sz w:val="24"/>
              <w:szCs w:val="24"/>
            </w:rPr>
          </w:rPrChange>
        </w:rPr>
        <w:t>理解气候承载力的基本概念，掌握气候承载力监测评估的基本技术方法和气候变化影响监测评估的方法，理解其典型案例的监测评估方法。</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sz w:val="24"/>
          <w:szCs w:val="24"/>
          <w:rPrChange w:id="692" w:author="余剑" w:date="2020-08-14T16:31:00Z">
            <w:rPr>
              <w:rFonts w:ascii="宋体" w:eastAsia="宋体" w:hAnsi="宋体"/>
              <w:b/>
              <w:sz w:val="24"/>
              <w:szCs w:val="24"/>
            </w:rPr>
          </w:rPrChange>
        </w:rPr>
        <w:pPrChange w:id="693"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b/>
          <w:sz w:val="24"/>
          <w:szCs w:val="24"/>
          <w:rPrChange w:id="694" w:author="余剑" w:date="2020-08-14T16:31:00Z">
            <w:rPr>
              <w:rFonts w:ascii="宋体" w:eastAsia="宋体" w:hAnsi="宋体"/>
              <w:b/>
              <w:sz w:val="24"/>
              <w:szCs w:val="24"/>
            </w:rPr>
          </w:rPrChange>
        </w:rPr>
        <w:t>3、 生态与农业干旱监测技术应用及发展（4学时）</w:t>
      </w:r>
    </w:p>
    <w:p w:rsidR="00AA4A49" w:rsidRPr="00931283" w:rsidRDefault="00AA4A49" w:rsidP="00931283">
      <w:pPr>
        <w:spacing w:line="480" w:lineRule="exact"/>
        <w:ind w:firstLineChars="200" w:firstLine="482"/>
        <w:jc w:val="left"/>
        <w:rPr>
          <w:rFonts w:asciiTheme="minorEastAsia" w:eastAsiaTheme="minorEastAsia" w:hAnsiTheme="minorEastAsia" w:cs="仿宋_GB2312"/>
          <w:sz w:val="24"/>
          <w:szCs w:val="24"/>
          <w:rPrChange w:id="695" w:author="余剑" w:date="2020-08-14T16:31:00Z">
            <w:rPr>
              <w:rFonts w:ascii="宋体" w:eastAsia="宋体" w:hAnsi="宋体" w:cs="仿宋_GB2312"/>
              <w:sz w:val="24"/>
              <w:szCs w:val="24"/>
            </w:rPr>
          </w:rPrChange>
        </w:rPr>
      </w:pPr>
      <w:r w:rsidRPr="00931283">
        <w:rPr>
          <w:rFonts w:asciiTheme="minorEastAsia" w:eastAsiaTheme="minorEastAsia" w:hAnsiTheme="minorEastAsia" w:cs="仿宋_GB2312" w:hint="eastAsia"/>
          <w:b/>
          <w:sz w:val="24"/>
          <w:szCs w:val="24"/>
          <w:rPrChange w:id="696" w:author="余剑" w:date="2020-08-14T16:31:00Z">
            <w:rPr>
              <w:rFonts w:ascii="宋体" w:eastAsia="宋体" w:hAnsi="宋体" w:cs="仿宋_GB2312" w:hint="eastAsia"/>
              <w:b/>
              <w:sz w:val="24"/>
              <w:szCs w:val="24"/>
            </w:rPr>
          </w:rPrChange>
        </w:rPr>
        <w:t>教学内容：</w:t>
      </w:r>
      <w:r w:rsidRPr="00931283">
        <w:rPr>
          <w:rFonts w:asciiTheme="minorEastAsia" w:eastAsiaTheme="minorEastAsia" w:hAnsiTheme="minorEastAsia" w:cs="仿宋_GB2312" w:hint="eastAsia"/>
          <w:sz w:val="24"/>
          <w:szCs w:val="24"/>
          <w:rPrChange w:id="697" w:author="余剑" w:date="2020-08-14T16:31:00Z">
            <w:rPr>
              <w:rFonts w:ascii="宋体" w:eastAsia="宋体" w:hAnsi="宋体" w:cs="仿宋_GB2312" w:hint="eastAsia"/>
              <w:sz w:val="24"/>
              <w:szCs w:val="24"/>
            </w:rPr>
          </w:rPrChange>
        </w:rPr>
        <w:t>生态与农业干旱监测技术原理、分析方法、指标确定方法，生态与农业干旱监测典型服务案例。</w:t>
      </w:r>
    </w:p>
    <w:p w:rsidR="00AA4A49" w:rsidRPr="00931283" w:rsidRDefault="00AA4A49">
      <w:pPr>
        <w:spacing w:line="480" w:lineRule="exact"/>
        <w:ind w:firstLineChars="200" w:firstLine="482"/>
        <w:jc w:val="left"/>
        <w:rPr>
          <w:rFonts w:asciiTheme="minorEastAsia" w:eastAsiaTheme="minorEastAsia" w:hAnsiTheme="minorEastAsia" w:cs="仿宋_GB2312"/>
          <w:sz w:val="24"/>
          <w:szCs w:val="24"/>
          <w:rPrChange w:id="698" w:author="余剑" w:date="2020-08-14T16:31:00Z">
            <w:rPr>
              <w:rFonts w:ascii="宋体" w:eastAsia="宋体" w:hAnsi="宋体" w:cs="仿宋_GB2312"/>
              <w:sz w:val="24"/>
              <w:szCs w:val="24"/>
            </w:rPr>
          </w:rPrChange>
        </w:rPr>
      </w:pPr>
      <w:r w:rsidRPr="00931283">
        <w:rPr>
          <w:rFonts w:asciiTheme="minorEastAsia" w:eastAsiaTheme="minorEastAsia" w:hAnsiTheme="minorEastAsia" w:cs="仿宋_GB2312" w:hint="eastAsia"/>
          <w:b/>
          <w:sz w:val="24"/>
          <w:szCs w:val="24"/>
          <w:rPrChange w:id="699" w:author="余剑" w:date="2020-08-14T16:31:00Z">
            <w:rPr>
              <w:rFonts w:ascii="宋体" w:eastAsia="宋体" w:hAnsi="宋体" w:cs="仿宋_GB2312" w:hint="eastAsia"/>
              <w:b/>
              <w:sz w:val="24"/>
              <w:szCs w:val="24"/>
            </w:rPr>
          </w:rPrChange>
        </w:rPr>
        <w:t>教学要求：</w:t>
      </w:r>
      <w:r w:rsidRPr="00931283">
        <w:rPr>
          <w:rFonts w:asciiTheme="minorEastAsia" w:eastAsiaTheme="minorEastAsia" w:hAnsiTheme="minorEastAsia" w:cs="仿宋_GB2312" w:hint="eastAsia"/>
          <w:sz w:val="24"/>
          <w:szCs w:val="24"/>
          <w:rPrChange w:id="700" w:author="余剑" w:date="2020-08-14T16:31:00Z">
            <w:rPr>
              <w:rFonts w:ascii="宋体" w:eastAsia="宋体" w:hAnsi="宋体" w:cs="仿宋_GB2312" w:hint="eastAsia"/>
              <w:sz w:val="24"/>
              <w:szCs w:val="24"/>
            </w:rPr>
          </w:rPrChange>
        </w:rPr>
        <w:t>理解掌握生态与农业干旱监测技术原理、分析方法、指标确定方法，理解生态与农业干旱监测典型服务案例。</w:t>
      </w:r>
    </w:p>
    <w:p w:rsidR="00AA4A49" w:rsidRPr="00931283" w:rsidRDefault="00AA4A49">
      <w:pPr>
        <w:spacing w:line="480" w:lineRule="exact"/>
        <w:ind w:firstLineChars="200" w:firstLine="482"/>
        <w:jc w:val="left"/>
        <w:rPr>
          <w:rFonts w:asciiTheme="minorEastAsia" w:eastAsiaTheme="minorEastAsia" w:hAnsiTheme="minorEastAsia"/>
          <w:b/>
          <w:color w:val="000000"/>
          <w:spacing w:val="10"/>
          <w:kern w:val="0"/>
          <w:sz w:val="24"/>
          <w:szCs w:val="24"/>
          <w:rPrChange w:id="701" w:author="余剑" w:date="2020-08-14T16:31:00Z">
            <w:rPr>
              <w:rFonts w:ascii="宋体" w:eastAsia="宋体" w:hAnsi="宋体"/>
              <w:b/>
              <w:color w:val="000000"/>
              <w:spacing w:val="10"/>
              <w:kern w:val="0"/>
              <w:sz w:val="24"/>
              <w:szCs w:val="24"/>
            </w:rPr>
          </w:rPrChange>
        </w:rPr>
      </w:pPr>
      <w:r w:rsidRPr="00931283">
        <w:rPr>
          <w:rFonts w:asciiTheme="minorEastAsia" w:eastAsiaTheme="minorEastAsia" w:hAnsiTheme="minorEastAsia"/>
          <w:b/>
          <w:color w:val="000000"/>
          <w:kern w:val="0"/>
          <w:sz w:val="24"/>
          <w:szCs w:val="24"/>
          <w:rPrChange w:id="702" w:author="余剑" w:date="2020-08-14T16:31:00Z">
            <w:rPr>
              <w:rFonts w:ascii="宋体" w:eastAsia="宋体" w:hAnsi="宋体"/>
              <w:b/>
              <w:color w:val="000000"/>
              <w:kern w:val="0"/>
              <w:sz w:val="24"/>
              <w:szCs w:val="24"/>
            </w:rPr>
          </w:rPrChange>
        </w:rPr>
        <w:t>4、山洪地质灾害遥感监测评估技术及发展</w:t>
      </w:r>
      <w:r w:rsidRPr="00931283">
        <w:rPr>
          <w:rFonts w:asciiTheme="minorEastAsia" w:eastAsiaTheme="minorEastAsia" w:hAnsiTheme="minorEastAsia" w:hint="eastAsia"/>
          <w:b/>
          <w:color w:val="000000"/>
          <w:spacing w:val="10"/>
          <w:kern w:val="0"/>
          <w:sz w:val="24"/>
          <w:szCs w:val="24"/>
          <w:rPrChange w:id="703" w:author="余剑" w:date="2020-08-14T16:31:00Z">
            <w:rPr>
              <w:rFonts w:ascii="宋体" w:eastAsia="宋体" w:hAnsi="宋体" w:hint="eastAsia"/>
              <w:b/>
              <w:color w:val="000000"/>
              <w:spacing w:val="10"/>
              <w:kern w:val="0"/>
              <w:sz w:val="24"/>
              <w:szCs w:val="24"/>
            </w:rPr>
          </w:rPrChange>
        </w:rPr>
        <w:t>（</w:t>
      </w:r>
      <w:r w:rsidRPr="00931283">
        <w:rPr>
          <w:rFonts w:asciiTheme="minorEastAsia" w:eastAsiaTheme="minorEastAsia" w:hAnsiTheme="minorEastAsia"/>
          <w:b/>
          <w:color w:val="000000"/>
          <w:spacing w:val="10"/>
          <w:kern w:val="0"/>
          <w:sz w:val="24"/>
          <w:szCs w:val="24"/>
          <w:rPrChange w:id="704" w:author="余剑" w:date="2020-08-14T16:31:00Z">
            <w:rPr>
              <w:rFonts w:ascii="宋体" w:eastAsia="宋体" w:hAnsi="宋体"/>
              <w:b/>
              <w:color w:val="000000"/>
              <w:spacing w:val="10"/>
              <w:kern w:val="0"/>
              <w:sz w:val="24"/>
              <w:szCs w:val="24"/>
            </w:rPr>
          </w:rPrChange>
        </w:rPr>
        <w:t>2学时）</w:t>
      </w:r>
    </w:p>
    <w:p w:rsidR="00AA4A49" w:rsidRPr="00931283" w:rsidRDefault="00AA4A49">
      <w:pPr>
        <w:spacing w:line="480" w:lineRule="exact"/>
        <w:ind w:firstLineChars="200" w:firstLine="482"/>
        <w:jc w:val="left"/>
        <w:rPr>
          <w:rFonts w:asciiTheme="minorEastAsia" w:eastAsiaTheme="minorEastAsia" w:hAnsiTheme="minorEastAsia" w:cs="仿宋_GB2312"/>
          <w:sz w:val="24"/>
          <w:szCs w:val="24"/>
          <w:rPrChange w:id="705" w:author="余剑" w:date="2020-08-14T16:31:00Z">
            <w:rPr>
              <w:rFonts w:ascii="宋体" w:eastAsia="宋体" w:hAnsi="宋体" w:cs="仿宋_GB2312"/>
              <w:sz w:val="24"/>
              <w:szCs w:val="24"/>
            </w:rPr>
          </w:rPrChange>
        </w:rPr>
      </w:pPr>
      <w:r w:rsidRPr="00931283">
        <w:rPr>
          <w:rFonts w:asciiTheme="minorEastAsia" w:eastAsiaTheme="minorEastAsia" w:hAnsiTheme="minorEastAsia" w:cs="仿宋_GB2312" w:hint="eastAsia"/>
          <w:b/>
          <w:sz w:val="24"/>
          <w:szCs w:val="24"/>
          <w:rPrChange w:id="706" w:author="余剑" w:date="2020-08-14T16:31:00Z">
            <w:rPr>
              <w:rFonts w:ascii="宋体" w:eastAsia="宋体" w:hAnsi="宋体" w:cs="仿宋_GB2312" w:hint="eastAsia"/>
              <w:b/>
              <w:sz w:val="24"/>
              <w:szCs w:val="24"/>
            </w:rPr>
          </w:rPrChange>
        </w:rPr>
        <w:t>教学内容：</w:t>
      </w:r>
      <w:r w:rsidRPr="00931283">
        <w:rPr>
          <w:rFonts w:asciiTheme="minorEastAsia" w:eastAsiaTheme="minorEastAsia" w:hAnsiTheme="minorEastAsia" w:cs="仿宋_GB2312" w:hint="eastAsia"/>
          <w:sz w:val="24"/>
          <w:szCs w:val="24"/>
          <w:rPrChange w:id="707" w:author="余剑" w:date="2020-08-14T16:31:00Z">
            <w:rPr>
              <w:rFonts w:ascii="宋体" w:eastAsia="宋体" w:hAnsi="宋体" w:cs="仿宋_GB2312" w:hint="eastAsia"/>
              <w:sz w:val="24"/>
              <w:szCs w:val="24"/>
            </w:rPr>
          </w:rPrChange>
        </w:rPr>
        <w:t>山洪地质灾害遥感监测评估技术原理，卫星水情图像提取方法，水体面积的计算方法。</w:t>
      </w:r>
    </w:p>
    <w:p w:rsidR="00AA4A49" w:rsidRPr="00931283" w:rsidRDefault="00AA4A49">
      <w:pPr>
        <w:spacing w:line="480" w:lineRule="exact"/>
        <w:ind w:firstLineChars="200" w:firstLine="482"/>
        <w:jc w:val="left"/>
        <w:rPr>
          <w:rFonts w:asciiTheme="minorEastAsia" w:eastAsiaTheme="minorEastAsia" w:hAnsiTheme="minorEastAsia" w:cs="仿宋_GB2312"/>
          <w:sz w:val="24"/>
          <w:szCs w:val="24"/>
          <w:rPrChange w:id="708" w:author="余剑" w:date="2020-08-14T16:31:00Z">
            <w:rPr>
              <w:rFonts w:ascii="宋体" w:eastAsia="宋体" w:hAnsi="宋体" w:cs="仿宋_GB2312"/>
              <w:sz w:val="24"/>
              <w:szCs w:val="24"/>
            </w:rPr>
          </w:rPrChange>
        </w:rPr>
      </w:pPr>
      <w:r w:rsidRPr="00931283">
        <w:rPr>
          <w:rFonts w:asciiTheme="minorEastAsia" w:eastAsiaTheme="minorEastAsia" w:hAnsiTheme="minorEastAsia" w:cs="仿宋_GB2312" w:hint="eastAsia"/>
          <w:b/>
          <w:sz w:val="24"/>
          <w:szCs w:val="24"/>
          <w:rPrChange w:id="709" w:author="余剑" w:date="2020-08-14T16:31:00Z">
            <w:rPr>
              <w:rFonts w:ascii="宋体" w:eastAsia="宋体" w:hAnsi="宋体" w:cs="仿宋_GB2312" w:hint="eastAsia"/>
              <w:b/>
              <w:sz w:val="24"/>
              <w:szCs w:val="24"/>
            </w:rPr>
          </w:rPrChange>
        </w:rPr>
        <w:t>教学要求：</w:t>
      </w:r>
      <w:r w:rsidRPr="00931283">
        <w:rPr>
          <w:rFonts w:asciiTheme="minorEastAsia" w:eastAsiaTheme="minorEastAsia" w:hAnsiTheme="minorEastAsia" w:cs="仿宋_GB2312" w:hint="eastAsia"/>
          <w:sz w:val="24"/>
          <w:szCs w:val="24"/>
          <w:rPrChange w:id="710" w:author="余剑" w:date="2020-08-14T16:31:00Z">
            <w:rPr>
              <w:rFonts w:ascii="宋体" w:eastAsia="宋体" w:hAnsi="宋体" w:cs="仿宋_GB2312" w:hint="eastAsia"/>
              <w:sz w:val="24"/>
              <w:szCs w:val="24"/>
            </w:rPr>
          </w:rPrChange>
        </w:rPr>
        <w:t>理解山洪地质灾害遥感监测评估技术原理，掌握水情图像提取方法和水体面积的计算方法原理。</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kern w:val="0"/>
          <w:sz w:val="24"/>
          <w:szCs w:val="24"/>
          <w:rPrChange w:id="711" w:author="余剑" w:date="2020-08-14T16:31:00Z">
            <w:rPr>
              <w:rFonts w:ascii="宋体" w:eastAsia="宋体" w:hAnsi="宋体"/>
              <w:b/>
              <w:kern w:val="0"/>
              <w:sz w:val="24"/>
              <w:szCs w:val="24"/>
            </w:rPr>
          </w:rPrChange>
        </w:rPr>
        <w:pPrChange w:id="712"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b/>
          <w:kern w:val="0"/>
          <w:sz w:val="24"/>
          <w:szCs w:val="24"/>
          <w:rPrChange w:id="713" w:author="余剑" w:date="2020-08-14T16:31:00Z">
            <w:rPr>
              <w:rFonts w:ascii="宋体" w:eastAsia="宋体" w:hAnsi="宋体"/>
              <w:b/>
              <w:kern w:val="0"/>
              <w:sz w:val="24"/>
              <w:szCs w:val="24"/>
            </w:rPr>
          </w:rPrChange>
        </w:rPr>
        <w:t>5、</w:t>
      </w:r>
      <w:r w:rsidRPr="00931283">
        <w:rPr>
          <w:rFonts w:asciiTheme="minorEastAsia" w:eastAsiaTheme="minorEastAsia" w:hAnsiTheme="minorEastAsia" w:hint="eastAsia"/>
          <w:b/>
          <w:sz w:val="24"/>
          <w:szCs w:val="24"/>
          <w:rPrChange w:id="714" w:author="余剑" w:date="2020-08-14T16:31:00Z">
            <w:rPr>
              <w:rFonts w:ascii="宋体" w:eastAsia="宋体" w:hAnsi="宋体" w:hint="eastAsia"/>
              <w:b/>
              <w:sz w:val="24"/>
              <w:szCs w:val="24"/>
            </w:rPr>
          </w:rPrChange>
        </w:rPr>
        <w:t>台风生态影响监测评价技术应用及发展</w:t>
      </w:r>
      <w:r w:rsidRPr="00931283">
        <w:rPr>
          <w:rFonts w:asciiTheme="minorEastAsia" w:eastAsiaTheme="minorEastAsia" w:hAnsiTheme="minorEastAsia" w:hint="eastAsia"/>
          <w:b/>
          <w:kern w:val="0"/>
          <w:sz w:val="24"/>
          <w:szCs w:val="24"/>
          <w:rPrChange w:id="715" w:author="余剑" w:date="2020-08-14T16:31:00Z">
            <w:rPr>
              <w:rFonts w:ascii="宋体" w:eastAsia="宋体" w:hAnsi="宋体" w:hint="eastAsia"/>
              <w:b/>
              <w:kern w:val="0"/>
              <w:sz w:val="24"/>
              <w:szCs w:val="24"/>
            </w:rPr>
          </w:rPrChange>
        </w:rPr>
        <w:t>（</w:t>
      </w:r>
      <w:r w:rsidRPr="00931283">
        <w:rPr>
          <w:rFonts w:asciiTheme="minorEastAsia" w:eastAsiaTheme="minorEastAsia" w:hAnsiTheme="minorEastAsia"/>
          <w:b/>
          <w:kern w:val="0"/>
          <w:sz w:val="24"/>
          <w:szCs w:val="24"/>
          <w:rPrChange w:id="716" w:author="余剑" w:date="2020-08-14T16:31:00Z">
            <w:rPr>
              <w:rFonts w:ascii="宋体" w:eastAsia="宋体" w:hAnsi="宋体"/>
              <w:b/>
              <w:kern w:val="0"/>
              <w:sz w:val="24"/>
              <w:szCs w:val="24"/>
            </w:rPr>
          </w:rPrChange>
        </w:rPr>
        <w:t>2学时）</w:t>
      </w:r>
    </w:p>
    <w:p w:rsidR="00AA4A49" w:rsidRPr="00931283" w:rsidRDefault="00AA4A49">
      <w:pPr>
        <w:spacing w:line="480" w:lineRule="exact"/>
        <w:ind w:right="168" w:firstLineChars="0" w:firstLine="475"/>
        <w:rPr>
          <w:rFonts w:asciiTheme="minorEastAsia" w:eastAsiaTheme="minorEastAsia" w:hAnsiTheme="minorEastAsia"/>
          <w:sz w:val="24"/>
          <w:szCs w:val="24"/>
          <w:rPrChange w:id="717" w:author="余剑" w:date="2020-08-14T16:31:00Z">
            <w:rPr>
              <w:rFonts w:ascii="Calibri" w:eastAsia="宋体" w:hAnsi="Calibri"/>
              <w:sz w:val="24"/>
              <w:szCs w:val="24"/>
            </w:rPr>
          </w:rPrChange>
        </w:rPr>
        <w:pPrChange w:id="718"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719" w:author="余剑" w:date="2020-08-14T16:31:00Z">
            <w:rPr>
              <w:rFonts w:ascii="Calibri" w:eastAsia="宋体" w:hAnsi="Calibri" w:hint="eastAsia"/>
              <w:b/>
              <w:sz w:val="24"/>
              <w:szCs w:val="24"/>
            </w:rPr>
          </w:rPrChange>
        </w:rPr>
        <w:t>教学内容：</w:t>
      </w:r>
      <w:r w:rsidRPr="00931283">
        <w:rPr>
          <w:rFonts w:asciiTheme="minorEastAsia" w:eastAsiaTheme="minorEastAsia" w:hAnsiTheme="minorEastAsia" w:hint="eastAsia"/>
          <w:sz w:val="24"/>
          <w:szCs w:val="24"/>
          <w:rPrChange w:id="720" w:author="余剑" w:date="2020-08-14T16:31:00Z">
            <w:rPr>
              <w:rFonts w:ascii="Calibri" w:eastAsia="宋体" w:hAnsi="Calibri" w:hint="eastAsia"/>
              <w:sz w:val="24"/>
              <w:szCs w:val="24"/>
            </w:rPr>
          </w:rPrChange>
        </w:rPr>
        <w:t>生态遥感评估的概念和方法，“莫兰蒂”台风对厦门生态的影响评估的内容和方法。</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cs="仿宋_GB2312"/>
          <w:b/>
          <w:sz w:val="24"/>
          <w:szCs w:val="24"/>
          <w:rPrChange w:id="721" w:author="余剑" w:date="2020-08-14T16:31:00Z">
            <w:rPr>
              <w:rFonts w:ascii="宋体" w:eastAsia="宋体" w:hAnsi="宋体" w:cs="仿宋_GB2312"/>
              <w:b/>
              <w:sz w:val="24"/>
              <w:szCs w:val="24"/>
            </w:rPr>
          </w:rPrChange>
        </w:rPr>
        <w:pPrChange w:id="722"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hint="eastAsia"/>
          <w:b/>
          <w:sz w:val="24"/>
          <w:szCs w:val="24"/>
          <w:rPrChange w:id="723" w:author="余剑" w:date="2020-08-14T16:31:00Z">
            <w:rPr>
              <w:rFonts w:ascii="宋体" w:eastAsia="宋体" w:hAnsi="宋体" w:hint="eastAsia"/>
              <w:b/>
              <w:sz w:val="24"/>
              <w:szCs w:val="24"/>
            </w:rPr>
          </w:rPrChange>
        </w:rPr>
        <w:t>教学要求：</w:t>
      </w:r>
      <w:r w:rsidRPr="00931283">
        <w:rPr>
          <w:rFonts w:asciiTheme="minorEastAsia" w:eastAsiaTheme="minorEastAsia" w:hAnsiTheme="minorEastAsia" w:hint="eastAsia"/>
          <w:sz w:val="24"/>
          <w:szCs w:val="24"/>
          <w:rPrChange w:id="724" w:author="余剑" w:date="2020-08-14T16:31:00Z">
            <w:rPr>
              <w:rFonts w:ascii="Calibri" w:eastAsia="宋体" w:hAnsi="Calibri" w:hint="eastAsia"/>
              <w:sz w:val="24"/>
              <w:szCs w:val="24"/>
            </w:rPr>
          </w:rPrChange>
        </w:rPr>
        <w:t>理解生态遥感评估的概念和方法，理解台风等灾害性天气对生态影响评估的内容和方法。</w:t>
      </w:r>
    </w:p>
    <w:p w:rsidR="00AA4A49" w:rsidRPr="00931283" w:rsidRDefault="00AA4A49" w:rsidP="00931283">
      <w:pPr>
        <w:spacing w:line="480" w:lineRule="exact"/>
        <w:ind w:firstLineChars="200" w:firstLine="480"/>
        <w:jc w:val="left"/>
        <w:rPr>
          <w:rFonts w:asciiTheme="minorEastAsia" w:eastAsiaTheme="minorEastAsia" w:hAnsiTheme="minorEastAsia" w:cs="仿宋_GB2312"/>
          <w:sz w:val="24"/>
          <w:szCs w:val="24"/>
          <w:rPrChange w:id="725" w:author="余剑" w:date="2020-08-14T16:31:00Z">
            <w:rPr>
              <w:rFonts w:ascii="宋体" w:eastAsia="宋体" w:hAnsi="宋体" w:cs="仿宋_GB2312"/>
              <w:sz w:val="24"/>
              <w:szCs w:val="24"/>
            </w:rPr>
          </w:rPrChange>
        </w:rPr>
      </w:pPr>
    </w:p>
    <w:p w:rsidR="00AA4A49" w:rsidRPr="00931283" w:rsidRDefault="00AA4A49">
      <w:pPr>
        <w:autoSpaceDE w:val="0"/>
        <w:autoSpaceDN w:val="0"/>
        <w:adjustRightInd w:val="0"/>
        <w:spacing w:line="480" w:lineRule="exact"/>
        <w:ind w:rightChars="70" w:right="196" w:firstLineChars="196" w:firstLine="472"/>
        <w:outlineLvl w:val="1"/>
        <w:rPr>
          <w:rFonts w:asciiTheme="minorEastAsia" w:eastAsiaTheme="minorEastAsia" w:hAnsiTheme="minorEastAsia"/>
          <w:b/>
          <w:sz w:val="24"/>
          <w:szCs w:val="24"/>
          <w:rPrChange w:id="726" w:author="余剑" w:date="2020-08-14T16:31:00Z">
            <w:rPr>
              <w:rFonts w:ascii="宋体" w:eastAsia="宋体" w:hAnsi="宋体"/>
              <w:b/>
            </w:rPr>
          </w:rPrChange>
        </w:rPr>
        <w:pPrChange w:id="727" w:author="余剑" w:date="2020-08-14T16:37:00Z">
          <w:pPr>
            <w:autoSpaceDE w:val="0"/>
            <w:autoSpaceDN w:val="0"/>
            <w:adjustRightInd w:val="0"/>
            <w:spacing w:line="360" w:lineRule="auto"/>
            <w:ind w:rightChars="70" w:right="196" w:firstLineChars="0" w:firstLine="0"/>
            <w:outlineLvl w:val="1"/>
          </w:pPr>
        </w:pPrChange>
      </w:pPr>
      <w:r w:rsidRPr="00931283">
        <w:rPr>
          <w:rFonts w:asciiTheme="minorEastAsia" w:eastAsiaTheme="minorEastAsia" w:hAnsiTheme="minorEastAsia" w:hint="eastAsia"/>
          <w:b/>
          <w:sz w:val="24"/>
          <w:szCs w:val="24"/>
          <w:rPrChange w:id="728" w:author="余剑" w:date="2020-08-14T16:31:00Z">
            <w:rPr>
              <w:rFonts w:ascii="宋体" w:eastAsia="宋体" w:hAnsi="宋体" w:hint="eastAsia"/>
              <w:b/>
            </w:rPr>
          </w:rPrChange>
        </w:rPr>
        <w:t>第四单元：六大重点生态功能区气象监测预测评估技术应用及发展（</w:t>
      </w:r>
      <w:r w:rsidRPr="00931283">
        <w:rPr>
          <w:rFonts w:asciiTheme="minorEastAsia" w:eastAsiaTheme="minorEastAsia" w:hAnsiTheme="minorEastAsia"/>
          <w:b/>
          <w:sz w:val="24"/>
          <w:szCs w:val="24"/>
          <w:rPrChange w:id="729" w:author="余剑" w:date="2020-08-14T16:31:00Z">
            <w:rPr>
              <w:rFonts w:ascii="宋体" w:eastAsia="宋体" w:hAnsi="宋体"/>
              <w:b/>
            </w:rPr>
          </w:rPrChange>
        </w:rPr>
        <w:t>14学时）</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sz w:val="24"/>
          <w:szCs w:val="24"/>
          <w:rPrChange w:id="730" w:author="余剑" w:date="2020-08-14T16:31:00Z">
            <w:rPr>
              <w:rFonts w:ascii="宋体" w:eastAsia="宋体" w:hAnsi="宋体"/>
              <w:b/>
              <w:sz w:val="24"/>
              <w:szCs w:val="24"/>
            </w:rPr>
          </w:rPrChange>
        </w:rPr>
        <w:pPrChange w:id="731"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b/>
          <w:sz w:val="24"/>
          <w:szCs w:val="24"/>
          <w:rPrChange w:id="732" w:author="余剑" w:date="2020-08-14T16:31:00Z">
            <w:rPr>
              <w:rFonts w:ascii="宋体" w:eastAsia="宋体" w:hAnsi="宋体"/>
              <w:b/>
              <w:sz w:val="24"/>
              <w:szCs w:val="24"/>
            </w:rPr>
          </w:rPrChange>
        </w:rPr>
        <w:t xml:space="preserve">1. </w:t>
      </w:r>
      <w:r w:rsidRPr="00931283">
        <w:rPr>
          <w:rFonts w:asciiTheme="minorEastAsia" w:eastAsiaTheme="minorEastAsia" w:hAnsiTheme="minorEastAsia" w:hint="eastAsia"/>
          <w:b/>
          <w:sz w:val="24"/>
          <w:szCs w:val="24"/>
          <w:rPrChange w:id="733" w:author="余剑" w:date="2020-08-14T16:31:00Z">
            <w:rPr>
              <w:rFonts w:ascii="宋体" w:eastAsia="宋体" w:hAnsi="宋体" w:hint="eastAsia"/>
              <w:b/>
              <w:sz w:val="24"/>
              <w:szCs w:val="24"/>
            </w:rPr>
          </w:rPrChange>
        </w:rPr>
        <w:t>青藏高原生态保护修复气象服务技术应用及发展（</w:t>
      </w:r>
      <w:r w:rsidRPr="00931283">
        <w:rPr>
          <w:rFonts w:asciiTheme="minorEastAsia" w:eastAsiaTheme="minorEastAsia" w:hAnsiTheme="minorEastAsia"/>
          <w:b/>
          <w:sz w:val="24"/>
          <w:szCs w:val="24"/>
          <w:rPrChange w:id="734" w:author="余剑" w:date="2020-08-14T16:31:00Z">
            <w:rPr>
              <w:rFonts w:ascii="宋体" w:eastAsia="宋体" w:hAnsi="宋体"/>
              <w:b/>
              <w:sz w:val="24"/>
              <w:szCs w:val="24"/>
            </w:rPr>
          </w:rPrChange>
        </w:rPr>
        <w:t>2学时）</w:t>
      </w:r>
    </w:p>
    <w:p w:rsidR="00AA4A49" w:rsidRPr="00931283" w:rsidRDefault="00AA4A49">
      <w:pPr>
        <w:spacing w:line="480" w:lineRule="exact"/>
        <w:ind w:right="168" w:firstLineChars="0" w:firstLine="480"/>
        <w:rPr>
          <w:rFonts w:asciiTheme="minorEastAsia" w:eastAsiaTheme="minorEastAsia" w:hAnsiTheme="minorEastAsia"/>
          <w:sz w:val="24"/>
          <w:szCs w:val="24"/>
          <w:rPrChange w:id="735" w:author="余剑" w:date="2020-08-14T16:31:00Z">
            <w:rPr>
              <w:rFonts w:ascii="Calibri" w:eastAsia="宋体" w:hAnsi="Calibri"/>
              <w:sz w:val="24"/>
              <w:szCs w:val="24"/>
            </w:rPr>
          </w:rPrChange>
        </w:rPr>
        <w:pPrChange w:id="736" w:author="余剑" w:date="2020-08-14T16:31:00Z">
          <w:pPr>
            <w:spacing w:line="360" w:lineRule="auto"/>
            <w:ind w:right="168" w:firstLineChars="0" w:firstLine="480"/>
          </w:pPr>
        </w:pPrChange>
      </w:pPr>
      <w:r w:rsidRPr="00931283">
        <w:rPr>
          <w:rFonts w:asciiTheme="minorEastAsia" w:eastAsiaTheme="minorEastAsia" w:hAnsiTheme="minorEastAsia" w:hint="eastAsia"/>
          <w:b/>
          <w:sz w:val="24"/>
          <w:szCs w:val="24"/>
          <w:rPrChange w:id="737" w:author="余剑" w:date="2020-08-14T16:31:00Z">
            <w:rPr>
              <w:rFonts w:ascii="Calibri" w:eastAsia="宋体" w:hAnsi="Calibri" w:hint="eastAsia"/>
              <w:b/>
              <w:sz w:val="24"/>
              <w:szCs w:val="24"/>
            </w:rPr>
          </w:rPrChange>
        </w:rPr>
        <w:t>教学内容：</w:t>
      </w:r>
      <w:r w:rsidRPr="00931283">
        <w:rPr>
          <w:rFonts w:asciiTheme="minorEastAsia" w:eastAsiaTheme="minorEastAsia" w:hAnsiTheme="minorEastAsia" w:hint="eastAsia"/>
          <w:sz w:val="24"/>
          <w:szCs w:val="24"/>
          <w:rPrChange w:id="738" w:author="余剑" w:date="2020-08-14T16:31:00Z">
            <w:rPr>
              <w:rFonts w:ascii="Calibri" w:eastAsia="宋体" w:hAnsi="Calibri" w:hint="eastAsia"/>
              <w:sz w:val="24"/>
              <w:szCs w:val="24"/>
            </w:rPr>
          </w:rPrChange>
        </w:rPr>
        <w:t>介绍青藏高原生态保护和修复的内涵和发展趋势，生态气象服务的技术、指标、原理与方法。</w:t>
      </w:r>
    </w:p>
    <w:p w:rsidR="00AA4A49" w:rsidRPr="00931283" w:rsidRDefault="00AA4A49">
      <w:pPr>
        <w:spacing w:line="480" w:lineRule="exact"/>
        <w:ind w:right="168" w:firstLineChars="0" w:firstLine="480"/>
        <w:rPr>
          <w:rFonts w:asciiTheme="minorEastAsia" w:eastAsiaTheme="minorEastAsia" w:hAnsiTheme="minorEastAsia"/>
          <w:sz w:val="24"/>
          <w:szCs w:val="24"/>
          <w:rPrChange w:id="739" w:author="余剑" w:date="2020-08-14T16:31:00Z">
            <w:rPr>
              <w:rFonts w:ascii="Calibri" w:eastAsia="宋体" w:hAnsi="Calibri"/>
              <w:sz w:val="24"/>
              <w:szCs w:val="24"/>
            </w:rPr>
          </w:rPrChange>
        </w:rPr>
        <w:pPrChange w:id="740" w:author="余剑" w:date="2020-08-14T16:31:00Z">
          <w:pPr>
            <w:spacing w:line="360" w:lineRule="auto"/>
            <w:ind w:right="168" w:firstLineChars="0" w:firstLine="480"/>
          </w:pPr>
        </w:pPrChange>
      </w:pPr>
      <w:r w:rsidRPr="00931283">
        <w:rPr>
          <w:rFonts w:asciiTheme="minorEastAsia" w:eastAsiaTheme="minorEastAsia" w:hAnsiTheme="minorEastAsia" w:hint="eastAsia"/>
          <w:b/>
          <w:sz w:val="24"/>
          <w:szCs w:val="24"/>
          <w:rPrChange w:id="741" w:author="余剑" w:date="2020-08-14T16:31:00Z">
            <w:rPr>
              <w:rFonts w:ascii="Calibri" w:eastAsia="宋体" w:hAnsi="Calibri" w:hint="eastAsia"/>
              <w:b/>
              <w:sz w:val="24"/>
              <w:szCs w:val="24"/>
            </w:rPr>
          </w:rPrChange>
        </w:rPr>
        <w:t>教学要求：</w:t>
      </w:r>
      <w:r w:rsidRPr="00931283">
        <w:rPr>
          <w:rFonts w:asciiTheme="minorEastAsia" w:eastAsiaTheme="minorEastAsia" w:hAnsiTheme="minorEastAsia" w:hint="eastAsia"/>
          <w:sz w:val="24"/>
          <w:szCs w:val="24"/>
          <w:rPrChange w:id="742" w:author="余剑" w:date="2020-08-14T16:31:00Z">
            <w:rPr>
              <w:rFonts w:ascii="Calibri" w:eastAsia="宋体" w:hAnsi="Calibri" w:hint="eastAsia"/>
              <w:sz w:val="24"/>
              <w:szCs w:val="24"/>
            </w:rPr>
          </w:rPrChange>
        </w:rPr>
        <w:t>掌握青藏高原生态保护修复气象服务的关键技术和方法。</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sz w:val="24"/>
          <w:szCs w:val="24"/>
          <w:rPrChange w:id="743" w:author="余剑" w:date="2020-08-14T16:31:00Z">
            <w:rPr>
              <w:rFonts w:ascii="宋体" w:eastAsia="宋体" w:hAnsi="宋体"/>
              <w:b/>
              <w:sz w:val="24"/>
              <w:szCs w:val="24"/>
            </w:rPr>
          </w:rPrChange>
        </w:rPr>
        <w:pPrChange w:id="744"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b/>
          <w:sz w:val="24"/>
          <w:szCs w:val="24"/>
          <w:rPrChange w:id="745" w:author="余剑" w:date="2020-08-14T16:31:00Z">
            <w:rPr>
              <w:rFonts w:ascii="宋体" w:eastAsia="宋体" w:hAnsi="宋体"/>
              <w:b/>
              <w:sz w:val="24"/>
              <w:szCs w:val="24"/>
            </w:rPr>
          </w:rPrChange>
        </w:rPr>
        <w:t xml:space="preserve">2. </w:t>
      </w:r>
      <w:r w:rsidRPr="00931283">
        <w:rPr>
          <w:rFonts w:asciiTheme="minorEastAsia" w:eastAsiaTheme="minorEastAsia" w:hAnsiTheme="minorEastAsia" w:hint="eastAsia"/>
          <w:b/>
          <w:sz w:val="24"/>
          <w:szCs w:val="24"/>
          <w:rPrChange w:id="746" w:author="余剑" w:date="2020-08-14T16:31:00Z">
            <w:rPr>
              <w:rFonts w:ascii="宋体" w:eastAsia="宋体" w:hAnsi="宋体" w:hint="eastAsia"/>
              <w:b/>
              <w:sz w:val="24"/>
              <w:szCs w:val="24"/>
            </w:rPr>
          </w:rPrChange>
        </w:rPr>
        <w:t>西南石漠化治理气象服务技术应用及发展（</w:t>
      </w:r>
      <w:r w:rsidRPr="00931283">
        <w:rPr>
          <w:rFonts w:asciiTheme="minorEastAsia" w:eastAsiaTheme="minorEastAsia" w:hAnsiTheme="minorEastAsia"/>
          <w:b/>
          <w:sz w:val="24"/>
          <w:szCs w:val="24"/>
          <w:rPrChange w:id="747" w:author="余剑" w:date="2020-08-14T16:31:00Z">
            <w:rPr>
              <w:rFonts w:ascii="宋体" w:eastAsia="宋体" w:hAnsi="宋体"/>
              <w:b/>
              <w:sz w:val="24"/>
              <w:szCs w:val="24"/>
            </w:rPr>
          </w:rPrChange>
        </w:rPr>
        <w:t>2学时）</w:t>
      </w:r>
    </w:p>
    <w:p w:rsidR="00AA4A49" w:rsidRPr="00931283" w:rsidRDefault="00AA4A49">
      <w:pPr>
        <w:spacing w:line="480" w:lineRule="exact"/>
        <w:ind w:right="168" w:firstLineChars="0" w:firstLine="480"/>
        <w:rPr>
          <w:rFonts w:asciiTheme="minorEastAsia" w:eastAsiaTheme="minorEastAsia" w:hAnsiTheme="minorEastAsia"/>
          <w:sz w:val="24"/>
          <w:szCs w:val="24"/>
          <w:rPrChange w:id="748" w:author="余剑" w:date="2020-08-14T16:31:00Z">
            <w:rPr>
              <w:rFonts w:ascii="Calibri" w:eastAsia="宋体" w:hAnsi="Calibri"/>
              <w:sz w:val="24"/>
              <w:szCs w:val="24"/>
            </w:rPr>
          </w:rPrChange>
        </w:rPr>
        <w:pPrChange w:id="749" w:author="余剑" w:date="2020-08-14T16:31:00Z">
          <w:pPr>
            <w:spacing w:line="360" w:lineRule="auto"/>
            <w:ind w:right="168" w:firstLineChars="0" w:firstLine="480"/>
          </w:pPr>
        </w:pPrChange>
      </w:pPr>
      <w:r w:rsidRPr="00931283">
        <w:rPr>
          <w:rFonts w:asciiTheme="minorEastAsia" w:eastAsiaTheme="minorEastAsia" w:hAnsiTheme="minorEastAsia" w:hint="eastAsia"/>
          <w:b/>
          <w:sz w:val="24"/>
          <w:szCs w:val="24"/>
          <w:rPrChange w:id="750" w:author="余剑" w:date="2020-08-14T16:31:00Z">
            <w:rPr>
              <w:rFonts w:ascii="Calibri" w:eastAsia="宋体" w:hAnsi="Calibri" w:hint="eastAsia"/>
              <w:b/>
              <w:sz w:val="24"/>
              <w:szCs w:val="24"/>
            </w:rPr>
          </w:rPrChange>
        </w:rPr>
        <w:t>教学内容：</w:t>
      </w:r>
      <w:r w:rsidRPr="00931283">
        <w:rPr>
          <w:rFonts w:asciiTheme="minorEastAsia" w:eastAsiaTheme="minorEastAsia" w:hAnsiTheme="minorEastAsia" w:hint="eastAsia"/>
          <w:sz w:val="24"/>
          <w:szCs w:val="24"/>
          <w:rPrChange w:id="751" w:author="余剑" w:date="2020-08-14T16:31:00Z">
            <w:rPr>
              <w:rFonts w:ascii="Calibri" w:eastAsia="宋体" w:hAnsi="Calibri" w:hint="eastAsia"/>
              <w:sz w:val="24"/>
              <w:szCs w:val="24"/>
            </w:rPr>
          </w:rPrChange>
        </w:rPr>
        <w:t>生态质量气象监测评估的主要内容、监测指标，西南石漠化生态质量气象监测评估石漠化的原理方法与评价系统，西南石漠化生态质量气象监测评估主要产品应用案例。</w:t>
      </w:r>
    </w:p>
    <w:p w:rsidR="00AA4A49" w:rsidRPr="00931283" w:rsidRDefault="00AA4A49">
      <w:pPr>
        <w:spacing w:line="480" w:lineRule="exact"/>
        <w:ind w:right="168" w:firstLineChars="0" w:firstLine="480"/>
        <w:rPr>
          <w:rFonts w:asciiTheme="minorEastAsia" w:eastAsiaTheme="minorEastAsia" w:hAnsiTheme="minorEastAsia"/>
          <w:sz w:val="24"/>
          <w:szCs w:val="24"/>
          <w:rPrChange w:id="752" w:author="余剑" w:date="2020-08-14T16:31:00Z">
            <w:rPr>
              <w:rFonts w:ascii="Calibri" w:eastAsia="宋体" w:hAnsi="Calibri"/>
              <w:sz w:val="24"/>
              <w:szCs w:val="24"/>
            </w:rPr>
          </w:rPrChange>
        </w:rPr>
        <w:pPrChange w:id="753" w:author="余剑" w:date="2020-08-14T16:31:00Z">
          <w:pPr>
            <w:spacing w:line="360" w:lineRule="auto"/>
            <w:ind w:right="168" w:firstLineChars="0" w:firstLine="480"/>
          </w:pPr>
        </w:pPrChange>
      </w:pPr>
      <w:r w:rsidRPr="00931283">
        <w:rPr>
          <w:rFonts w:asciiTheme="minorEastAsia" w:eastAsiaTheme="minorEastAsia" w:hAnsiTheme="minorEastAsia" w:hint="eastAsia"/>
          <w:b/>
          <w:sz w:val="24"/>
          <w:szCs w:val="24"/>
          <w:rPrChange w:id="754" w:author="余剑" w:date="2020-08-14T16:31:00Z">
            <w:rPr>
              <w:rFonts w:ascii="Calibri" w:eastAsia="宋体" w:hAnsi="Calibri" w:hint="eastAsia"/>
              <w:b/>
              <w:sz w:val="24"/>
              <w:szCs w:val="24"/>
            </w:rPr>
          </w:rPrChange>
        </w:rPr>
        <w:t>教学要求：</w:t>
      </w:r>
      <w:r w:rsidRPr="00931283">
        <w:rPr>
          <w:rFonts w:asciiTheme="minorEastAsia" w:eastAsiaTheme="minorEastAsia" w:hAnsiTheme="minorEastAsia" w:hint="eastAsia"/>
          <w:sz w:val="24"/>
          <w:szCs w:val="24"/>
          <w:rPrChange w:id="755" w:author="余剑" w:date="2020-08-14T16:31:00Z">
            <w:rPr>
              <w:rFonts w:ascii="Calibri" w:eastAsia="宋体" w:hAnsi="Calibri" w:hint="eastAsia"/>
              <w:sz w:val="24"/>
              <w:szCs w:val="24"/>
            </w:rPr>
          </w:rPrChange>
        </w:rPr>
        <w:t>理解石漠化生态质量气象监测评估的主要内容、监测指标，了解西南石漠化生态质量气象监测评估的原理方法与评价系统，了解业务应用的主要案例。</w:t>
      </w:r>
    </w:p>
    <w:p w:rsidR="00AA4A49" w:rsidRPr="00931283" w:rsidRDefault="00AA4A49">
      <w:pPr>
        <w:spacing w:line="480" w:lineRule="exact"/>
        <w:ind w:right="168" w:firstLineChars="0" w:firstLine="480"/>
        <w:rPr>
          <w:rFonts w:asciiTheme="minorEastAsia" w:eastAsiaTheme="minorEastAsia" w:hAnsiTheme="minorEastAsia"/>
          <w:b/>
          <w:sz w:val="24"/>
          <w:szCs w:val="24"/>
          <w:rPrChange w:id="756" w:author="余剑" w:date="2020-08-14T16:31:00Z">
            <w:rPr>
              <w:rFonts w:ascii="宋体" w:eastAsia="宋体" w:hAnsi="宋体"/>
              <w:b/>
              <w:sz w:val="24"/>
              <w:szCs w:val="24"/>
            </w:rPr>
          </w:rPrChange>
        </w:rPr>
        <w:pPrChange w:id="757" w:author="余剑" w:date="2020-08-14T16:31:00Z">
          <w:pPr>
            <w:spacing w:line="360" w:lineRule="auto"/>
            <w:ind w:right="168" w:firstLineChars="0" w:firstLine="480"/>
          </w:pPr>
        </w:pPrChange>
      </w:pPr>
      <w:r w:rsidRPr="00931283">
        <w:rPr>
          <w:rFonts w:asciiTheme="minorEastAsia" w:eastAsiaTheme="minorEastAsia" w:hAnsiTheme="minorEastAsia"/>
          <w:b/>
          <w:sz w:val="24"/>
          <w:szCs w:val="24"/>
          <w:rPrChange w:id="758" w:author="余剑" w:date="2020-08-14T16:31:00Z">
            <w:rPr>
              <w:rFonts w:ascii="宋体" w:eastAsia="宋体" w:hAnsi="宋体"/>
              <w:b/>
              <w:sz w:val="24"/>
              <w:szCs w:val="24"/>
            </w:rPr>
          </w:rPrChange>
        </w:rPr>
        <w:t xml:space="preserve">3. </w:t>
      </w:r>
      <w:r w:rsidRPr="00931283">
        <w:rPr>
          <w:rFonts w:asciiTheme="minorEastAsia" w:eastAsiaTheme="minorEastAsia" w:hAnsiTheme="minorEastAsia" w:hint="eastAsia"/>
          <w:b/>
          <w:sz w:val="24"/>
          <w:szCs w:val="24"/>
          <w:rPrChange w:id="759" w:author="余剑" w:date="2020-08-14T16:31:00Z">
            <w:rPr>
              <w:rFonts w:ascii="宋体" w:eastAsia="宋体" w:hAnsi="宋体" w:hint="eastAsia"/>
              <w:b/>
              <w:sz w:val="24"/>
              <w:szCs w:val="24"/>
            </w:rPr>
          </w:rPrChange>
        </w:rPr>
        <w:t>北方荒漠化区生态质量气象监测评估技术应用及发展（</w:t>
      </w:r>
      <w:r w:rsidRPr="00931283">
        <w:rPr>
          <w:rFonts w:asciiTheme="minorEastAsia" w:eastAsiaTheme="minorEastAsia" w:hAnsiTheme="minorEastAsia"/>
          <w:b/>
          <w:sz w:val="24"/>
          <w:szCs w:val="24"/>
          <w:rPrChange w:id="760" w:author="余剑" w:date="2020-08-14T16:31:00Z">
            <w:rPr>
              <w:rFonts w:ascii="宋体" w:eastAsia="宋体" w:hAnsi="宋体"/>
              <w:b/>
              <w:sz w:val="24"/>
              <w:szCs w:val="24"/>
            </w:rPr>
          </w:rPrChange>
        </w:rPr>
        <w:t>2学时）</w:t>
      </w:r>
    </w:p>
    <w:p w:rsidR="00AA4A49" w:rsidRPr="00931283" w:rsidRDefault="00AA4A49">
      <w:pPr>
        <w:spacing w:line="480" w:lineRule="exact"/>
        <w:ind w:right="168" w:firstLineChars="0" w:firstLine="480"/>
        <w:rPr>
          <w:rFonts w:asciiTheme="minorEastAsia" w:eastAsiaTheme="minorEastAsia" w:hAnsiTheme="minorEastAsia"/>
          <w:sz w:val="24"/>
          <w:szCs w:val="24"/>
          <w:rPrChange w:id="761" w:author="余剑" w:date="2020-08-14T16:31:00Z">
            <w:rPr>
              <w:rFonts w:ascii="Calibri" w:eastAsia="宋体" w:hAnsi="Calibri"/>
              <w:sz w:val="24"/>
              <w:szCs w:val="24"/>
            </w:rPr>
          </w:rPrChange>
        </w:rPr>
        <w:pPrChange w:id="762" w:author="余剑" w:date="2020-08-14T16:31:00Z">
          <w:pPr>
            <w:spacing w:line="360" w:lineRule="auto"/>
            <w:ind w:right="168" w:firstLineChars="0" w:firstLine="480"/>
          </w:pPr>
        </w:pPrChange>
      </w:pPr>
      <w:r w:rsidRPr="00931283">
        <w:rPr>
          <w:rFonts w:asciiTheme="minorEastAsia" w:eastAsiaTheme="minorEastAsia" w:hAnsiTheme="minorEastAsia" w:hint="eastAsia"/>
          <w:b/>
          <w:sz w:val="24"/>
          <w:szCs w:val="24"/>
          <w:rPrChange w:id="763" w:author="余剑" w:date="2020-08-14T16:31:00Z">
            <w:rPr>
              <w:rFonts w:ascii="宋体" w:eastAsia="宋体" w:hAnsi="宋体" w:hint="eastAsia"/>
              <w:b/>
              <w:sz w:val="24"/>
              <w:szCs w:val="21"/>
            </w:rPr>
          </w:rPrChange>
        </w:rPr>
        <w:t>教学内容：</w:t>
      </w:r>
      <w:r w:rsidRPr="00931283">
        <w:rPr>
          <w:rFonts w:asciiTheme="minorEastAsia" w:eastAsiaTheme="minorEastAsia" w:hAnsiTheme="minorEastAsia" w:hint="eastAsia"/>
          <w:sz w:val="24"/>
          <w:szCs w:val="24"/>
          <w:rPrChange w:id="764" w:author="余剑" w:date="2020-08-14T16:31:00Z">
            <w:rPr>
              <w:rFonts w:ascii="Calibri" w:eastAsia="宋体" w:hAnsi="Calibri" w:hint="eastAsia"/>
              <w:sz w:val="24"/>
              <w:szCs w:val="24"/>
            </w:rPr>
          </w:rPrChange>
        </w:rPr>
        <w:t>北方荒漠化区生态质量气象监测的主要内容、监测指标，监测体系的建设主要内容，服务技术开发及应用典型案例。</w:t>
      </w:r>
    </w:p>
    <w:p w:rsidR="00AA4A49" w:rsidRPr="00931283" w:rsidRDefault="00AA4A49">
      <w:pPr>
        <w:spacing w:line="480" w:lineRule="exact"/>
        <w:ind w:right="168" w:firstLineChars="0" w:firstLine="480"/>
        <w:rPr>
          <w:rFonts w:asciiTheme="minorEastAsia" w:eastAsiaTheme="minorEastAsia" w:hAnsiTheme="minorEastAsia"/>
          <w:sz w:val="24"/>
          <w:szCs w:val="24"/>
          <w:rPrChange w:id="765" w:author="余剑" w:date="2020-08-14T16:31:00Z">
            <w:rPr>
              <w:rFonts w:ascii="Calibri" w:eastAsia="宋体" w:hAnsi="Calibri"/>
              <w:sz w:val="24"/>
              <w:szCs w:val="24"/>
            </w:rPr>
          </w:rPrChange>
        </w:rPr>
        <w:pPrChange w:id="766" w:author="余剑" w:date="2020-08-14T16:31:00Z">
          <w:pPr>
            <w:spacing w:line="360" w:lineRule="auto"/>
            <w:ind w:right="168" w:firstLineChars="0" w:firstLine="480"/>
          </w:pPr>
        </w:pPrChange>
      </w:pPr>
      <w:r w:rsidRPr="00931283">
        <w:rPr>
          <w:rFonts w:asciiTheme="minorEastAsia" w:eastAsiaTheme="minorEastAsia" w:hAnsiTheme="minorEastAsia" w:hint="eastAsia"/>
          <w:b/>
          <w:sz w:val="24"/>
          <w:szCs w:val="24"/>
          <w:rPrChange w:id="767" w:author="余剑" w:date="2020-08-14T16:31:00Z">
            <w:rPr>
              <w:rFonts w:ascii="宋体" w:eastAsia="宋体" w:hAnsi="宋体" w:hint="eastAsia"/>
              <w:b/>
              <w:sz w:val="24"/>
              <w:szCs w:val="21"/>
            </w:rPr>
          </w:rPrChange>
        </w:rPr>
        <w:t>教学要求：：</w:t>
      </w:r>
      <w:r w:rsidRPr="00931283">
        <w:rPr>
          <w:rFonts w:asciiTheme="minorEastAsia" w:eastAsiaTheme="minorEastAsia" w:hAnsiTheme="minorEastAsia" w:hint="eastAsia"/>
          <w:sz w:val="24"/>
          <w:szCs w:val="24"/>
          <w:rPrChange w:id="768" w:author="余剑" w:date="2020-08-14T16:31:00Z">
            <w:rPr>
              <w:rFonts w:ascii="Calibri" w:eastAsia="宋体" w:hAnsi="Calibri" w:hint="eastAsia"/>
              <w:sz w:val="24"/>
              <w:szCs w:val="24"/>
            </w:rPr>
          </w:rPrChange>
        </w:rPr>
        <w:t>理解荒漠化生态质量气象监测评估的主要内容、监测指标，了解北方荒漠化生态质量气象监测体系的建设，了解业务应用的典型案例。</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sz w:val="24"/>
          <w:szCs w:val="24"/>
          <w:rPrChange w:id="769" w:author="余剑" w:date="2020-08-14T16:31:00Z">
            <w:rPr>
              <w:rFonts w:ascii="宋体" w:eastAsia="宋体" w:hAnsi="宋体"/>
              <w:b/>
              <w:sz w:val="24"/>
              <w:szCs w:val="24"/>
            </w:rPr>
          </w:rPrChange>
        </w:rPr>
        <w:pPrChange w:id="770"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b/>
          <w:sz w:val="24"/>
          <w:szCs w:val="24"/>
          <w:rPrChange w:id="771" w:author="余剑" w:date="2020-08-14T16:31:00Z">
            <w:rPr>
              <w:rFonts w:ascii="宋体" w:eastAsia="宋体" w:hAnsi="宋体"/>
              <w:b/>
              <w:sz w:val="24"/>
              <w:szCs w:val="24"/>
            </w:rPr>
          </w:rPrChange>
        </w:rPr>
        <w:t>4. 黄土高原区水土流失治理气象服务技术应用及发展（2学时）</w:t>
      </w:r>
    </w:p>
    <w:p w:rsidR="00AA4A49" w:rsidRPr="00931283" w:rsidRDefault="00AA4A49">
      <w:pPr>
        <w:spacing w:line="480" w:lineRule="exact"/>
        <w:ind w:right="168" w:firstLineChars="0" w:firstLine="480"/>
        <w:rPr>
          <w:rFonts w:asciiTheme="minorEastAsia" w:eastAsiaTheme="minorEastAsia" w:hAnsiTheme="minorEastAsia"/>
          <w:sz w:val="24"/>
          <w:szCs w:val="24"/>
          <w:rPrChange w:id="772" w:author="余剑" w:date="2020-08-14T16:31:00Z">
            <w:rPr>
              <w:rFonts w:ascii="Calibri" w:eastAsia="宋体" w:hAnsi="Calibri"/>
              <w:sz w:val="24"/>
              <w:szCs w:val="24"/>
            </w:rPr>
          </w:rPrChange>
        </w:rPr>
        <w:pPrChange w:id="773" w:author="余剑" w:date="2020-08-14T16:31:00Z">
          <w:pPr>
            <w:spacing w:line="360" w:lineRule="auto"/>
            <w:ind w:right="168" w:firstLineChars="0" w:firstLine="480"/>
          </w:pPr>
        </w:pPrChange>
      </w:pPr>
      <w:r w:rsidRPr="00931283">
        <w:rPr>
          <w:rFonts w:asciiTheme="minorEastAsia" w:eastAsiaTheme="minorEastAsia" w:hAnsiTheme="minorEastAsia" w:hint="eastAsia"/>
          <w:b/>
          <w:sz w:val="24"/>
          <w:szCs w:val="24"/>
          <w:rPrChange w:id="774" w:author="余剑" w:date="2020-08-14T16:31:00Z">
            <w:rPr>
              <w:rFonts w:ascii="Calibri" w:eastAsia="宋体" w:hAnsi="Calibri" w:hint="eastAsia"/>
              <w:b/>
              <w:sz w:val="24"/>
              <w:szCs w:val="24"/>
            </w:rPr>
          </w:rPrChange>
        </w:rPr>
        <w:t>教学内容：</w:t>
      </w:r>
      <w:r w:rsidRPr="00931283">
        <w:rPr>
          <w:rFonts w:asciiTheme="minorEastAsia" w:eastAsiaTheme="minorEastAsia" w:hAnsiTheme="minorEastAsia" w:hint="eastAsia"/>
          <w:sz w:val="24"/>
          <w:szCs w:val="24"/>
          <w:rPrChange w:id="775" w:author="余剑" w:date="2020-08-14T16:31:00Z">
            <w:rPr>
              <w:rFonts w:ascii="Calibri" w:eastAsia="宋体" w:hAnsi="Calibri" w:hint="eastAsia"/>
              <w:sz w:val="24"/>
              <w:szCs w:val="24"/>
            </w:rPr>
          </w:rPrChange>
        </w:rPr>
        <w:t>黄土高原水土流失定量评价的原理，黄土高原水土流失定量评价方法和业务系统，黄土高原水土流失定量评价的应用案例，秦岭森林生态综合评价方法。</w:t>
      </w:r>
    </w:p>
    <w:p w:rsidR="00AA4A49" w:rsidRPr="00931283" w:rsidRDefault="00AA4A49">
      <w:pPr>
        <w:spacing w:line="480" w:lineRule="exact"/>
        <w:ind w:right="168" w:firstLineChars="0" w:firstLine="480"/>
        <w:rPr>
          <w:rFonts w:asciiTheme="minorEastAsia" w:eastAsiaTheme="minorEastAsia" w:hAnsiTheme="minorEastAsia"/>
          <w:sz w:val="24"/>
          <w:szCs w:val="24"/>
          <w:rPrChange w:id="776" w:author="余剑" w:date="2020-08-14T16:31:00Z">
            <w:rPr>
              <w:rFonts w:ascii="Calibri" w:eastAsia="宋体" w:hAnsi="Calibri"/>
              <w:sz w:val="24"/>
              <w:szCs w:val="24"/>
            </w:rPr>
          </w:rPrChange>
        </w:rPr>
        <w:pPrChange w:id="777" w:author="余剑" w:date="2020-08-14T16:31:00Z">
          <w:pPr>
            <w:spacing w:line="360" w:lineRule="auto"/>
            <w:ind w:right="168" w:firstLineChars="0" w:firstLine="480"/>
          </w:pPr>
        </w:pPrChange>
      </w:pPr>
      <w:r w:rsidRPr="00931283">
        <w:rPr>
          <w:rFonts w:asciiTheme="minorEastAsia" w:eastAsiaTheme="minorEastAsia" w:hAnsiTheme="minorEastAsia" w:hint="eastAsia"/>
          <w:b/>
          <w:sz w:val="24"/>
          <w:szCs w:val="24"/>
          <w:rPrChange w:id="778" w:author="余剑" w:date="2020-08-14T16:31:00Z">
            <w:rPr>
              <w:rFonts w:ascii="Calibri" w:eastAsia="宋体" w:hAnsi="Calibri" w:hint="eastAsia"/>
              <w:b/>
              <w:sz w:val="24"/>
              <w:szCs w:val="24"/>
            </w:rPr>
          </w:rPrChange>
        </w:rPr>
        <w:t>教学要求：</w:t>
      </w:r>
      <w:r w:rsidRPr="00931283">
        <w:rPr>
          <w:rFonts w:asciiTheme="minorEastAsia" w:eastAsiaTheme="minorEastAsia" w:hAnsiTheme="minorEastAsia" w:hint="eastAsia"/>
          <w:sz w:val="24"/>
          <w:szCs w:val="24"/>
          <w:rPrChange w:id="779" w:author="余剑" w:date="2020-08-14T16:31:00Z">
            <w:rPr>
              <w:rFonts w:ascii="Calibri" w:eastAsia="宋体" w:hAnsi="Calibri" w:hint="eastAsia"/>
              <w:sz w:val="24"/>
              <w:szCs w:val="24"/>
            </w:rPr>
          </w:rPrChange>
        </w:rPr>
        <w:t>了解黄土高原水土流失定量化评价原理方法和业务系统，了解黄土高原水土流失定量评价的应用案例，了解秦岭森林生态系统综合评价指标。</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sz w:val="24"/>
          <w:szCs w:val="24"/>
          <w:rPrChange w:id="780" w:author="余剑" w:date="2020-08-14T16:31:00Z">
            <w:rPr>
              <w:rFonts w:ascii="宋体" w:eastAsia="宋体" w:hAnsi="宋体"/>
              <w:b/>
              <w:sz w:val="24"/>
              <w:szCs w:val="24"/>
            </w:rPr>
          </w:rPrChange>
        </w:rPr>
        <w:pPrChange w:id="781"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b/>
          <w:sz w:val="24"/>
          <w:szCs w:val="24"/>
          <w:rPrChange w:id="782" w:author="余剑" w:date="2020-08-14T16:31:00Z">
            <w:rPr>
              <w:rFonts w:ascii="宋体" w:eastAsia="宋体" w:hAnsi="宋体"/>
              <w:b/>
              <w:sz w:val="24"/>
              <w:szCs w:val="24"/>
            </w:rPr>
          </w:rPrChange>
        </w:rPr>
        <w:t xml:space="preserve">5. </w:t>
      </w:r>
      <w:r w:rsidRPr="00931283">
        <w:rPr>
          <w:rFonts w:asciiTheme="minorEastAsia" w:eastAsiaTheme="minorEastAsia" w:hAnsiTheme="minorEastAsia" w:hint="eastAsia"/>
          <w:b/>
          <w:sz w:val="24"/>
          <w:szCs w:val="24"/>
          <w:rPrChange w:id="783" w:author="余剑" w:date="2020-08-14T16:31:00Z">
            <w:rPr>
              <w:rFonts w:ascii="宋体" w:eastAsia="宋体" w:hAnsi="宋体" w:hint="eastAsia"/>
              <w:b/>
              <w:sz w:val="24"/>
              <w:szCs w:val="24"/>
            </w:rPr>
          </w:rPrChange>
        </w:rPr>
        <w:t>京津冀水源涵养气象监测评价技术应用及发展（</w:t>
      </w:r>
      <w:r w:rsidRPr="00931283">
        <w:rPr>
          <w:rFonts w:asciiTheme="minorEastAsia" w:eastAsiaTheme="minorEastAsia" w:hAnsiTheme="minorEastAsia"/>
          <w:b/>
          <w:sz w:val="24"/>
          <w:szCs w:val="24"/>
          <w:rPrChange w:id="784" w:author="余剑" w:date="2020-08-14T16:31:00Z">
            <w:rPr>
              <w:rFonts w:ascii="宋体" w:eastAsia="宋体" w:hAnsi="宋体"/>
              <w:b/>
              <w:sz w:val="24"/>
              <w:szCs w:val="24"/>
            </w:rPr>
          </w:rPrChange>
        </w:rPr>
        <w:t>2学时）</w:t>
      </w:r>
    </w:p>
    <w:p w:rsidR="00AA4A49" w:rsidRPr="00931283" w:rsidRDefault="00AA4A49">
      <w:pPr>
        <w:spacing w:line="480" w:lineRule="exact"/>
        <w:ind w:right="168" w:firstLineChars="0" w:firstLine="480"/>
        <w:rPr>
          <w:rFonts w:asciiTheme="minorEastAsia" w:eastAsiaTheme="minorEastAsia" w:hAnsiTheme="minorEastAsia"/>
          <w:sz w:val="24"/>
          <w:szCs w:val="24"/>
          <w:rPrChange w:id="785" w:author="余剑" w:date="2020-08-14T16:31:00Z">
            <w:rPr>
              <w:rFonts w:ascii="Calibri" w:eastAsia="宋体" w:hAnsi="Calibri"/>
              <w:sz w:val="24"/>
              <w:szCs w:val="24"/>
            </w:rPr>
          </w:rPrChange>
        </w:rPr>
        <w:pPrChange w:id="786" w:author="余剑" w:date="2020-08-14T16:31:00Z">
          <w:pPr>
            <w:spacing w:line="360" w:lineRule="auto"/>
            <w:ind w:right="168" w:firstLineChars="0" w:firstLine="480"/>
          </w:pPr>
        </w:pPrChange>
      </w:pPr>
      <w:r w:rsidRPr="00931283">
        <w:rPr>
          <w:rFonts w:asciiTheme="minorEastAsia" w:eastAsiaTheme="minorEastAsia" w:hAnsiTheme="minorEastAsia" w:hint="eastAsia"/>
          <w:b/>
          <w:sz w:val="24"/>
          <w:szCs w:val="24"/>
          <w:rPrChange w:id="787" w:author="余剑" w:date="2020-08-14T16:31:00Z">
            <w:rPr>
              <w:rFonts w:ascii="Calibri" w:eastAsia="宋体" w:hAnsi="Calibri" w:hint="eastAsia"/>
              <w:b/>
              <w:sz w:val="24"/>
              <w:szCs w:val="24"/>
            </w:rPr>
          </w:rPrChange>
        </w:rPr>
        <w:t>教学内容</w:t>
      </w:r>
      <w:r w:rsidRPr="00931283">
        <w:rPr>
          <w:rFonts w:asciiTheme="minorEastAsia" w:eastAsiaTheme="minorEastAsia" w:hAnsiTheme="minorEastAsia" w:hint="eastAsia"/>
          <w:sz w:val="24"/>
          <w:szCs w:val="24"/>
          <w:rPrChange w:id="788" w:author="余剑" w:date="2020-08-14T16:31:00Z">
            <w:rPr>
              <w:rFonts w:ascii="Calibri" w:eastAsia="宋体" w:hAnsi="Calibri" w:hint="eastAsia"/>
              <w:sz w:val="24"/>
              <w:szCs w:val="24"/>
            </w:rPr>
          </w:rPrChange>
        </w:rPr>
        <w:t>：水员涵养生态系统服务功能的研究进展，京津冀水源涵养气象监测和评价主要的指标、内容、方法以及业务系统与应用案例。</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sz w:val="24"/>
          <w:szCs w:val="24"/>
          <w:rPrChange w:id="789" w:author="余剑" w:date="2020-08-14T16:31:00Z">
            <w:rPr>
              <w:rFonts w:ascii="宋体" w:eastAsia="宋体" w:hAnsi="宋体"/>
              <w:b/>
              <w:sz w:val="24"/>
              <w:szCs w:val="24"/>
            </w:rPr>
          </w:rPrChange>
        </w:rPr>
        <w:pPrChange w:id="790"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hint="eastAsia"/>
          <w:b/>
          <w:sz w:val="24"/>
          <w:szCs w:val="24"/>
          <w:rPrChange w:id="791" w:author="余剑" w:date="2020-08-14T16:31:00Z">
            <w:rPr>
              <w:rFonts w:ascii="宋体" w:eastAsia="宋体" w:hAnsi="宋体" w:hint="eastAsia"/>
              <w:b/>
              <w:sz w:val="24"/>
              <w:szCs w:val="24"/>
            </w:rPr>
          </w:rPrChange>
        </w:rPr>
        <w:t>教学要求</w:t>
      </w:r>
      <w:r w:rsidRPr="00931283">
        <w:rPr>
          <w:rFonts w:asciiTheme="minorEastAsia" w:eastAsiaTheme="minorEastAsia" w:hAnsiTheme="minorEastAsia" w:hint="eastAsia"/>
          <w:sz w:val="24"/>
          <w:szCs w:val="24"/>
          <w:rPrChange w:id="792" w:author="余剑" w:date="2020-08-14T16:31:00Z">
            <w:rPr>
              <w:rFonts w:ascii="宋体" w:eastAsia="宋体" w:hAnsi="宋体" w:hint="eastAsia"/>
              <w:sz w:val="24"/>
              <w:szCs w:val="24"/>
            </w:rPr>
          </w:rPrChange>
        </w:rPr>
        <w:t>：理解水源涵养生态系统服务功能的研究进展，京津冀水源涵养气象监测和评估指标选取的原则及评价方法，掌握我国京津冀水源涵养气象监测和生态功能评价的主要指标及业务应用。</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sz w:val="24"/>
          <w:szCs w:val="24"/>
          <w:rPrChange w:id="793" w:author="余剑" w:date="2020-08-14T16:31:00Z">
            <w:rPr>
              <w:rFonts w:ascii="宋体" w:eastAsia="宋体" w:hAnsi="宋体"/>
              <w:b/>
              <w:sz w:val="24"/>
              <w:szCs w:val="24"/>
            </w:rPr>
          </w:rPrChange>
        </w:rPr>
        <w:pPrChange w:id="794"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b/>
          <w:sz w:val="24"/>
          <w:szCs w:val="24"/>
          <w:rPrChange w:id="795" w:author="余剑" w:date="2020-08-14T16:31:00Z">
            <w:rPr>
              <w:rFonts w:ascii="宋体" w:eastAsia="宋体" w:hAnsi="宋体"/>
              <w:b/>
              <w:sz w:val="24"/>
              <w:szCs w:val="24"/>
            </w:rPr>
          </w:rPrChange>
        </w:rPr>
        <w:t xml:space="preserve">6. </w:t>
      </w:r>
      <w:r w:rsidRPr="00931283">
        <w:rPr>
          <w:rFonts w:asciiTheme="minorEastAsia" w:eastAsiaTheme="minorEastAsia" w:hAnsiTheme="minorEastAsia" w:hint="eastAsia"/>
          <w:b/>
          <w:sz w:val="24"/>
          <w:szCs w:val="24"/>
          <w:rPrChange w:id="796" w:author="余剑" w:date="2020-08-14T16:31:00Z">
            <w:rPr>
              <w:rFonts w:ascii="宋体" w:eastAsia="宋体" w:hAnsi="宋体" w:hint="eastAsia"/>
              <w:b/>
              <w:sz w:val="24"/>
              <w:szCs w:val="24"/>
            </w:rPr>
          </w:rPrChange>
        </w:rPr>
        <w:t>东北地区森林生态保护气象服务技术应用及发展（</w:t>
      </w:r>
      <w:r w:rsidRPr="00931283">
        <w:rPr>
          <w:rFonts w:asciiTheme="minorEastAsia" w:eastAsiaTheme="minorEastAsia" w:hAnsiTheme="minorEastAsia"/>
          <w:b/>
          <w:sz w:val="24"/>
          <w:szCs w:val="24"/>
          <w:rPrChange w:id="797" w:author="余剑" w:date="2020-08-14T16:31:00Z">
            <w:rPr>
              <w:rFonts w:ascii="宋体" w:eastAsia="宋体" w:hAnsi="宋体"/>
              <w:b/>
              <w:sz w:val="24"/>
              <w:szCs w:val="24"/>
            </w:rPr>
          </w:rPrChange>
        </w:rPr>
        <w:t>2学时）</w:t>
      </w:r>
    </w:p>
    <w:p w:rsidR="00AA4A49" w:rsidRPr="00931283" w:rsidRDefault="00AA4A49">
      <w:pPr>
        <w:spacing w:line="480" w:lineRule="exact"/>
        <w:ind w:right="168" w:firstLineChars="0" w:firstLine="480"/>
        <w:rPr>
          <w:rFonts w:asciiTheme="minorEastAsia" w:eastAsiaTheme="minorEastAsia" w:hAnsiTheme="minorEastAsia"/>
          <w:sz w:val="24"/>
          <w:szCs w:val="24"/>
          <w:rPrChange w:id="798" w:author="余剑" w:date="2020-08-14T16:31:00Z">
            <w:rPr>
              <w:rFonts w:ascii="Calibri" w:eastAsia="宋体" w:hAnsi="Calibri"/>
              <w:sz w:val="24"/>
              <w:szCs w:val="24"/>
            </w:rPr>
          </w:rPrChange>
        </w:rPr>
        <w:pPrChange w:id="799" w:author="余剑" w:date="2020-08-14T16:31:00Z">
          <w:pPr>
            <w:spacing w:line="360" w:lineRule="auto"/>
            <w:ind w:right="168" w:firstLineChars="0" w:firstLine="480"/>
          </w:pPr>
        </w:pPrChange>
      </w:pPr>
      <w:r w:rsidRPr="00931283">
        <w:rPr>
          <w:rFonts w:asciiTheme="minorEastAsia" w:eastAsiaTheme="minorEastAsia" w:hAnsiTheme="minorEastAsia" w:hint="eastAsia"/>
          <w:b/>
          <w:sz w:val="24"/>
          <w:szCs w:val="24"/>
          <w:rPrChange w:id="800" w:author="余剑" w:date="2020-08-14T16:31:00Z">
            <w:rPr>
              <w:rFonts w:ascii="Calibri" w:eastAsia="宋体" w:hAnsi="Calibri" w:hint="eastAsia"/>
              <w:b/>
              <w:sz w:val="24"/>
              <w:szCs w:val="24"/>
            </w:rPr>
          </w:rPrChange>
        </w:rPr>
        <w:t>教学内容：</w:t>
      </w:r>
      <w:r w:rsidRPr="00931283">
        <w:rPr>
          <w:rFonts w:asciiTheme="minorEastAsia" w:eastAsiaTheme="minorEastAsia" w:hAnsiTheme="minorEastAsia" w:hint="eastAsia"/>
          <w:sz w:val="24"/>
          <w:szCs w:val="24"/>
          <w:rPrChange w:id="801" w:author="余剑" w:date="2020-08-14T16:31:00Z">
            <w:rPr>
              <w:rFonts w:ascii="Calibri" w:eastAsia="宋体" w:hAnsi="Calibri" w:hint="eastAsia"/>
              <w:sz w:val="24"/>
              <w:szCs w:val="24"/>
            </w:rPr>
          </w:rPrChange>
        </w:rPr>
        <w:t>森林生态系统服务功能的研究进展，森林主要服务功能评价的指标、内容、方法以及业务系统，我国东北森林生态保护气象服务技术应用及发展。</w:t>
      </w:r>
    </w:p>
    <w:p w:rsidR="00AA4A49" w:rsidRPr="00931283" w:rsidRDefault="00AA4A49">
      <w:pPr>
        <w:autoSpaceDE w:val="0"/>
        <w:autoSpaceDN w:val="0"/>
        <w:adjustRightInd w:val="0"/>
        <w:spacing w:line="480" w:lineRule="exact"/>
        <w:ind w:rightChars="70" w:right="196" w:firstLineChars="200" w:firstLine="480"/>
        <w:outlineLvl w:val="2"/>
        <w:rPr>
          <w:rFonts w:asciiTheme="minorEastAsia" w:eastAsiaTheme="minorEastAsia" w:hAnsiTheme="minorEastAsia"/>
          <w:sz w:val="24"/>
          <w:szCs w:val="24"/>
          <w:rPrChange w:id="802" w:author="余剑" w:date="2020-08-14T16:31:00Z">
            <w:rPr>
              <w:rFonts w:ascii="Calibri" w:eastAsia="宋体" w:hAnsi="Calibri"/>
              <w:sz w:val="24"/>
              <w:szCs w:val="24"/>
            </w:rPr>
          </w:rPrChange>
        </w:rPr>
        <w:pPrChange w:id="803" w:author="余剑" w:date="2020-08-14T16:31:00Z">
          <w:pPr>
            <w:autoSpaceDE w:val="0"/>
            <w:autoSpaceDN w:val="0"/>
            <w:adjustRightInd w:val="0"/>
            <w:spacing w:line="360" w:lineRule="auto"/>
            <w:ind w:rightChars="70" w:right="196" w:firstLineChars="200" w:firstLine="480"/>
            <w:outlineLvl w:val="2"/>
          </w:pPr>
        </w:pPrChange>
      </w:pPr>
      <w:r w:rsidRPr="00931283">
        <w:rPr>
          <w:rFonts w:asciiTheme="minorEastAsia" w:eastAsiaTheme="minorEastAsia" w:hAnsiTheme="minorEastAsia" w:hint="eastAsia"/>
          <w:sz w:val="24"/>
          <w:szCs w:val="24"/>
          <w:rPrChange w:id="804" w:author="余剑" w:date="2020-08-14T16:31:00Z">
            <w:rPr>
              <w:rFonts w:ascii="宋体" w:eastAsia="宋体" w:hAnsi="宋体" w:hint="eastAsia"/>
              <w:sz w:val="24"/>
              <w:szCs w:val="24"/>
            </w:rPr>
          </w:rPrChange>
        </w:rPr>
        <w:t>教学要求：了解森林生态系统服务功能的研究进展，了解森林生态服务功能评价指标、内容与方法，了解我国东北森林生态保护气象服务技术应用方法及发展趋势。</w:t>
      </w:r>
    </w:p>
    <w:p w:rsidR="00AA4A49" w:rsidRPr="00931283" w:rsidRDefault="00AA4A49">
      <w:pPr>
        <w:autoSpaceDE w:val="0"/>
        <w:autoSpaceDN w:val="0"/>
        <w:adjustRightInd w:val="0"/>
        <w:spacing w:line="480" w:lineRule="exact"/>
        <w:ind w:rightChars="70" w:right="196" w:firstLineChars="200" w:firstLine="482"/>
        <w:outlineLvl w:val="2"/>
        <w:rPr>
          <w:rFonts w:asciiTheme="minorEastAsia" w:eastAsiaTheme="minorEastAsia" w:hAnsiTheme="minorEastAsia"/>
          <w:b/>
          <w:sz w:val="24"/>
          <w:szCs w:val="24"/>
          <w:rPrChange w:id="805" w:author="余剑" w:date="2020-08-14T16:31:00Z">
            <w:rPr>
              <w:rFonts w:ascii="宋体" w:eastAsia="宋体" w:hAnsi="宋体"/>
              <w:b/>
              <w:sz w:val="24"/>
              <w:szCs w:val="24"/>
            </w:rPr>
          </w:rPrChange>
        </w:rPr>
        <w:pPrChange w:id="806" w:author="余剑" w:date="2020-08-14T16:31:00Z">
          <w:pPr>
            <w:autoSpaceDE w:val="0"/>
            <w:autoSpaceDN w:val="0"/>
            <w:adjustRightInd w:val="0"/>
            <w:spacing w:line="360" w:lineRule="auto"/>
            <w:ind w:rightChars="70" w:right="196" w:firstLineChars="200" w:firstLine="482"/>
            <w:outlineLvl w:val="2"/>
          </w:pPr>
        </w:pPrChange>
      </w:pPr>
      <w:r w:rsidRPr="00931283">
        <w:rPr>
          <w:rFonts w:asciiTheme="minorEastAsia" w:eastAsiaTheme="minorEastAsia" w:hAnsiTheme="minorEastAsia"/>
          <w:b/>
          <w:sz w:val="24"/>
          <w:szCs w:val="24"/>
          <w:rPrChange w:id="807" w:author="余剑" w:date="2020-08-14T16:31:00Z">
            <w:rPr>
              <w:rFonts w:ascii="宋体" w:eastAsia="宋体" w:hAnsi="宋体"/>
              <w:b/>
              <w:sz w:val="24"/>
              <w:szCs w:val="24"/>
            </w:rPr>
          </w:rPrChange>
        </w:rPr>
        <w:t xml:space="preserve">7. </w:t>
      </w:r>
      <w:r w:rsidRPr="00931283">
        <w:rPr>
          <w:rFonts w:asciiTheme="minorEastAsia" w:eastAsiaTheme="minorEastAsia" w:hAnsiTheme="minorEastAsia" w:hint="eastAsia"/>
          <w:b/>
          <w:sz w:val="24"/>
          <w:szCs w:val="24"/>
          <w:rPrChange w:id="808" w:author="余剑" w:date="2020-08-14T16:31:00Z">
            <w:rPr>
              <w:rFonts w:ascii="宋体" w:eastAsia="宋体" w:hAnsi="宋体" w:hint="eastAsia"/>
              <w:b/>
              <w:sz w:val="24"/>
              <w:szCs w:val="24"/>
            </w:rPr>
          </w:rPrChange>
        </w:rPr>
        <w:t>洞庭湖、鄱阳湖水环境治理气象服务技术应用及发展（</w:t>
      </w:r>
      <w:r w:rsidRPr="00931283">
        <w:rPr>
          <w:rFonts w:asciiTheme="minorEastAsia" w:eastAsiaTheme="minorEastAsia" w:hAnsiTheme="minorEastAsia"/>
          <w:b/>
          <w:sz w:val="24"/>
          <w:szCs w:val="24"/>
          <w:rPrChange w:id="809" w:author="余剑" w:date="2020-08-14T16:31:00Z">
            <w:rPr>
              <w:rFonts w:ascii="宋体" w:eastAsia="宋体" w:hAnsi="宋体"/>
              <w:b/>
              <w:sz w:val="24"/>
              <w:szCs w:val="24"/>
            </w:rPr>
          </w:rPrChange>
        </w:rPr>
        <w:t>2学时）</w:t>
      </w:r>
    </w:p>
    <w:p w:rsidR="00AA4A49" w:rsidRPr="00931283" w:rsidRDefault="00AA4A49">
      <w:pPr>
        <w:spacing w:line="480" w:lineRule="exact"/>
        <w:ind w:right="168" w:firstLineChars="0" w:firstLine="475"/>
        <w:rPr>
          <w:rFonts w:asciiTheme="minorEastAsia" w:eastAsiaTheme="minorEastAsia" w:hAnsiTheme="minorEastAsia"/>
          <w:sz w:val="24"/>
          <w:szCs w:val="24"/>
          <w:rPrChange w:id="810" w:author="余剑" w:date="2020-08-14T16:31:00Z">
            <w:rPr>
              <w:rFonts w:ascii="Calibri" w:eastAsia="宋体" w:hAnsi="Calibri"/>
              <w:sz w:val="24"/>
              <w:szCs w:val="24"/>
            </w:rPr>
          </w:rPrChange>
        </w:rPr>
        <w:pPrChange w:id="811"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812" w:author="余剑" w:date="2020-08-14T16:31:00Z">
            <w:rPr>
              <w:rFonts w:ascii="Calibri" w:eastAsia="宋体" w:hAnsi="Calibri" w:hint="eastAsia"/>
              <w:b/>
              <w:sz w:val="24"/>
              <w:szCs w:val="24"/>
            </w:rPr>
          </w:rPrChange>
        </w:rPr>
        <w:t>教学内容：</w:t>
      </w:r>
      <w:r w:rsidRPr="00931283">
        <w:rPr>
          <w:rFonts w:asciiTheme="minorEastAsia" w:eastAsiaTheme="minorEastAsia" w:hAnsiTheme="minorEastAsia" w:hint="eastAsia"/>
          <w:sz w:val="24"/>
          <w:szCs w:val="24"/>
          <w:rPrChange w:id="813" w:author="余剑" w:date="2020-08-14T16:31:00Z">
            <w:rPr>
              <w:rFonts w:ascii="Calibri" w:eastAsia="宋体" w:hAnsi="Calibri" w:hint="eastAsia"/>
              <w:sz w:val="24"/>
              <w:szCs w:val="24"/>
            </w:rPr>
          </w:rPrChange>
        </w:rPr>
        <w:t>水环境生态遥感评估的概念和方法，洞庭湖、鄱阳湖水环境治理气象服务技术指标、评价方法和业务应用。</w:t>
      </w:r>
    </w:p>
    <w:p w:rsidR="00AA4A49" w:rsidRPr="00931283" w:rsidRDefault="00AA4A49">
      <w:pPr>
        <w:spacing w:line="480" w:lineRule="exact"/>
        <w:ind w:right="168" w:firstLineChars="0" w:firstLine="475"/>
        <w:rPr>
          <w:rFonts w:asciiTheme="minorEastAsia" w:eastAsiaTheme="minorEastAsia" w:hAnsiTheme="minorEastAsia"/>
          <w:sz w:val="24"/>
          <w:szCs w:val="24"/>
          <w:rPrChange w:id="814" w:author="余剑" w:date="2020-08-14T16:31:00Z">
            <w:rPr>
              <w:rFonts w:ascii="Calibri" w:eastAsia="宋体" w:hAnsi="Calibri"/>
              <w:sz w:val="24"/>
              <w:szCs w:val="24"/>
            </w:rPr>
          </w:rPrChange>
        </w:rPr>
        <w:pPrChange w:id="815" w:author="余剑" w:date="2020-08-14T16:31:00Z">
          <w:pPr>
            <w:spacing w:line="360" w:lineRule="auto"/>
            <w:ind w:right="168" w:firstLineChars="0" w:firstLine="475"/>
          </w:pPr>
        </w:pPrChange>
      </w:pPr>
      <w:r w:rsidRPr="00931283">
        <w:rPr>
          <w:rFonts w:asciiTheme="minorEastAsia" w:eastAsiaTheme="minorEastAsia" w:hAnsiTheme="minorEastAsia" w:hint="eastAsia"/>
          <w:b/>
          <w:sz w:val="24"/>
          <w:szCs w:val="24"/>
          <w:rPrChange w:id="816" w:author="余剑" w:date="2020-08-14T16:31:00Z">
            <w:rPr>
              <w:rFonts w:ascii="Calibri" w:eastAsia="宋体" w:hAnsi="Calibri" w:hint="eastAsia"/>
              <w:b/>
              <w:sz w:val="24"/>
              <w:szCs w:val="24"/>
            </w:rPr>
          </w:rPrChange>
        </w:rPr>
        <w:t>教学要求：</w:t>
      </w:r>
      <w:r w:rsidRPr="00931283">
        <w:rPr>
          <w:rFonts w:asciiTheme="minorEastAsia" w:eastAsiaTheme="minorEastAsia" w:hAnsiTheme="minorEastAsia" w:hint="eastAsia"/>
          <w:sz w:val="24"/>
          <w:szCs w:val="24"/>
          <w:rPrChange w:id="817" w:author="余剑" w:date="2020-08-14T16:31:00Z">
            <w:rPr>
              <w:rFonts w:ascii="Calibri" w:eastAsia="宋体" w:hAnsi="Calibri" w:hint="eastAsia"/>
              <w:sz w:val="24"/>
              <w:szCs w:val="24"/>
            </w:rPr>
          </w:rPrChange>
        </w:rPr>
        <w:t>理解水环境生态遥感评估的概念和发展趋势，掌握洞庭湖、鄱阳湖水环境治理气象服务技术指标的选取、评价方法。</w:t>
      </w:r>
    </w:p>
    <w:p w:rsidR="00AA4A49" w:rsidRPr="00931283" w:rsidRDefault="00AA4A49">
      <w:pPr>
        <w:spacing w:line="480" w:lineRule="exact"/>
        <w:ind w:right="168" w:firstLineChars="0" w:firstLine="473"/>
        <w:rPr>
          <w:rFonts w:asciiTheme="minorEastAsia" w:eastAsiaTheme="minorEastAsia" w:hAnsiTheme="minorEastAsia"/>
          <w:sz w:val="24"/>
          <w:szCs w:val="24"/>
          <w:rPrChange w:id="818" w:author="余剑" w:date="2020-08-14T16:31:00Z">
            <w:rPr>
              <w:rFonts w:ascii="Calibri" w:eastAsia="宋体" w:hAnsi="Calibri"/>
              <w:sz w:val="24"/>
              <w:szCs w:val="24"/>
            </w:rPr>
          </w:rPrChange>
        </w:rPr>
        <w:pPrChange w:id="819" w:author="余剑" w:date="2020-08-14T16:31:00Z">
          <w:pPr>
            <w:spacing w:line="360" w:lineRule="auto"/>
            <w:ind w:right="168" w:firstLineChars="0" w:firstLine="473"/>
          </w:pPr>
        </w:pPrChange>
      </w:pPr>
    </w:p>
    <w:p w:rsidR="00AA4A49" w:rsidRPr="00931283" w:rsidRDefault="00AA4A49">
      <w:pPr>
        <w:autoSpaceDE w:val="0"/>
        <w:autoSpaceDN w:val="0"/>
        <w:adjustRightInd w:val="0"/>
        <w:spacing w:line="480" w:lineRule="exact"/>
        <w:ind w:rightChars="70" w:right="196" w:firstLineChars="196" w:firstLine="472"/>
        <w:outlineLvl w:val="1"/>
        <w:rPr>
          <w:rFonts w:asciiTheme="minorEastAsia" w:eastAsiaTheme="minorEastAsia" w:hAnsiTheme="minorEastAsia"/>
          <w:b/>
          <w:sz w:val="24"/>
          <w:szCs w:val="24"/>
          <w:rPrChange w:id="820" w:author="余剑" w:date="2020-08-14T16:31:00Z">
            <w:rPr>
              <w:rFonts w:ascii="宋体" w:eastAsia="宋体" w:hAnsi="宋体"/>
              <w:b/>
            </w:rPr>
          </w:rPrChange>
        </w:rPr>
        <w:pPrChange w:id="821" w:author="余剑" w:date="2020-08-14T16:37:00Z">
          <w:pPr>
            <w:autoSpaceDE w:val="0"/>
            <w:autoSpaceDN w:val="0"/>
            <w:adjustRightInd w:val="0"/>
            <w:spacing w:line="360" w:lineRule="auto"/>
            <w:ind w:rightChars="70" w:right="196" w:firstLineChars="0" w:firstLine="0"/>
            <w:outlineLvl w:val="1"/>
          </w:pPr>
        </w:pPrChange>
      </w:pPr>
      <w:r w:rsidRPr="00931283">
        <w:rPr>
          <w:rFonts w:asciiTheme="minorEastAsia" w:eastAsiaTheme="minorEastAsia" w:hAnsiTheme="minorEastAsia" w:hint="eastAsia"/>
          <w:b/>
          <w:sz w:val="24"/>
          <w:szCs w:val="24"/>
          <w:rPrChange w:id="822" w:author="余剑" w:date="2020-08-14T16:31:00Z">
            <w:rPr>
              <w:rFonts w:ascii="宋体" w:eastAsia="宋体" w:hAnsi="宋体" w:hint="eastAsia"/>
              <w:b/>
            </w:rPr>
          </w:rPrChange>
        </w:rPr>
        <w:t>第五单元：党性教育（</w:t>
      </w:r>
      <w:r w:rsidRPr="00931283">
        <w:rPr>
          <w:rFonts w:asciiTheme="minorEastAsia" w:eastAsiaTheme="minorEastAsia" w:hAnsiTheme="minorEastAsia"/>
          <w:b/>
          <w:sz w:val="24"/>
          <w:szCs w:val="24"/>
          <w:rPrChange w:id="823" w:author="余剑" w:date="2020-08-14T16:31:00Z">
            <w:rPr>
              <w:rFonts w:ascii="宋体" w:eastAsia="宋体" w:hAnsi="宋体"/>
              <w:b/>
            </w:rPr>
          </w:rPrChange>
        </w:rPr>
        <w:t>6学时）</w:t>
      </w:r>
    </w:p>
    <w:p w:rsidR="00AA4A49" w:rsidRPr="00931283" w:rsidRDefault="00AA4A49">
      <w:pPr>
        <w:spacing w:line="480" w:lineRule="exact"/>
        <w:ind w:right="168" w:firstLineChars="0" w:firstLine="554"/>
        <w:rPr>
          <w:rFonts w:asciiTheme="minorEastAsia" w:eastAsiaTheme="minorEastAsia" w:hAnsiTheme="minorEastAsia"/>
          <w:b/>
          <w:sz w:val="24"/>
          <w:szCs w:val="24"/>
          <w:rPrChange w:id="824" w:author="余剑" w:date="2020-08-14T16:31:00Z">
            <w:rPr>
              <w:rFonts w:ascii="仿宋" w:eastAsia="仿宋" w:hAnsi="仿宋"/>
              <w:b/>
            </w:rPr>
          </w:rPrChange>
        </w:rPr>
        <w:pPrChange w:id="825" w:author="余剑" w:date="2020-08-14T16:31:00Z">
          <w:pPr>
            <w:spacing w:line="360" w:lineRule="auto"/>
            <w:ind w:right="168" w:firstLineChars="0" w:firstLine="554"/>
          </w:pPr>
        </w:pPrChange>
      </w:pPr>
      <w:r w:rsidRPr="00931283">
        <w:rPr>
          <w:rFonts w:asciiTheme="minorEastAsia" w:eastAsiaTheme="minorEastAsia" w:hAnsiTheme="minorEastAsia"/>
          <w:b/>
          <w:sz w:val="24"/>
          <w:szCs w:val="24"/>
          <w:rPrChange w:id="826" w:author="余剑" w:date="2020-08-14T16:31:00Z">
            <w:rPr>
              <w:rFonts w:ascii="仿宋" w:eastAsia="仿宋" w:hAnsi="仿宋"/>
              <w:b/>
            </w:rPr>
          </w:rPrChange>
        </w:rPr>
        <w:t>1．习近平</w:t>
      </w:r>
      <w:ins w:id="827" w:author="袁薇" w:date="2020-08-10T08:58:00Z">
        <w:r w:rsidR="0056484B" w:rsidRPr="00931283">
          <w:rPr>
            <w:rFonts w:asciiTheme="minorEastAsia" w:eastAsiaTheme="minorEastAsia" w:hAnsiTheme="minorEastAsia" w:hint="eastAsia"/>
            <w:b/>
            <w:sz w:val="24"/>
            <w:szCs w:val="24"/>
            <w:rPrChange w:id="828" w:author="余剑" w:date="2020-08-14T16:31:00Z">
              <w:rPr>
                <w:rFonts w:ascii="仿宋" w:eastAsia="仿宋" w:hAnsi="仿宋" w:hint="eastAsia"/>
                <w:b/>
              </w:rPr>
            </w:rPrChange>
          </w:rPr>
          <w:t>新时代</w:t>
        </w:r>
      </w:ins>
      <w:del w:id="829" w:author="袁薇" w:date="2020-08-10T08:58:00Z">
        <w:r w:rsidRPr="00931283" w:rsidDel="0056484B">
          <w:rPr>
            <w:rFonts w:asciiTheme="minorEastAsia" w:eastAsiaTheme="minorEastAsia" w:hAnsiTheme="minorEastAsia" w:hint="eastAsia"/>
            <w:b/>
            <w:sz w:val="24"/>
            <w:szCs w:val="24"/>
            <w:rPrChange w:id="830" w:author="余剑" w:date="2020-08-14T16:31:00Z">
              <w:rPr>
                <w:rFonts w:ascii="仿宋" w:eastAsia="仿宋" w:hAnsi="仿宋" w:hint="eastAsia"/>
                <w:b/>
              </w:rPr>
            </w:rPrChange>
          </w:rPr>
          <w:delText>总书记</w:delText>
        </w:r>
      </w:del>
      <w:r w:rsidRPr="00931283">
        <w:rPr>
          <w:rFonts w:asciiTheme="minorEastAsia" w:eastAsiaTheme="minorEastAsia" w:hAnsiTheme="minorEastAsia" w:hint="eastAsia"/>
          <w:b/>
          <w:sz w:val="24"/>
          <w:szCs w:val="24"/>
          <w:rPrChange w:id="831" w:author="余剑" w:date="2020-08-14T16:31:00Z">
            <w:rPr>
              <w:rFonts w:ascii="仿宋" w:eastAsia="仿宋" w:hAnsi="仿宋" w:hint="eastAsia"/>
              <w:b/>
            </w:rPr>
          </w:rPrChange>
        </w:rPr>
        <w:t>中国特色社会主义思想（</w:t>
      </w:r>
      <w:r w:rsidRPr="00931283">
        <w:rPr>
          <w:rFonts w:asciiTheme="minorEastAsia" w:eastAsiaTheme="minorEastAsia" w:hAnsiTheme="minorEastAsia"/>
          <w:b/>
          <w:sz w:val="24"/>
          <w:szCs w:val="24"/>
          <w:rPrChange w:id="832" w:author="余剑" w:date="2020-08-14T16:31:00Z">
            <w:rPr>
              <w:rFonts w:ascii="仿宋" w:eastAsia="仿宋" w:hAnsi="仿宋"/>
              <w:b/>
            </w:rPr>
          </w:rPrChange>
        </w:rPr>
        <w:t>2学时）</w:t>
      </w:r>
    </w:p>
    <w:p w:rsidR="00AA4A49" w:rsidRPr="00931283" w:rsidRDefault="00AA4A49" w:rsidP="00931283">
      <w:pPr>
        <w:spacing w:line="480" w:lineRule="exact"/>
        <w:ind w:firstLineChars="200" w:firstLine="480"/>
        <w:rPr>
          <w:rFonts w:asciiTheme="minorEastAsia" w:eastAsiaTheme="minorEastAsia" w:hAnsiTheme="minorEastAsia"/>
          <w:sz w:val="24"/>
          <w:szCs w:val="24"/>
          <w:rPrChange w:id="833" w:author="余剑" w:date="2020-08-14T16:31:00Z">
            <w:rPr>
              <w:rFonts w:ascii="Calibri" w:eastAsia="宋体" w:hAnsi="Calibri"/>
              <w:sz w:val="24"/>
              <w:szCs w:val="24"/>
            </w:rPr>
          </w:rPrChange>
        </w:rPr>
      </w:pPr>
      <w:r w:rsidRPr="00931283">
        <w:rPr>
          <w:rFonts w:asciiTheme="minorEastAsia" w:eastAsiaTheme="minorEastAsia" w:hAnsiTheme="minorEastAsia" w:hint="eastAsia"/>
          <w:sz w:val="24"/>
          <w:szCs w:val="24"/>
          <w:rPrChange w:id="834" w:author="余剑" w:date="2020-08-14T16:31:00Z">
            <w:rPr>
              <w:rFonts w:ascii="Calibri" w:eastAsia="宋体" w:hAnsi="Calibri" w:hint="eastAsia"/>
              <w:sz w:val="24"/>
              <w:szCs w:val="24"/>
            </w:rPr>
          </w:rPrChange>
        </w:rPr>
        <w:t>教学内容：习近平</w:t>
      </w:r>
      <w:ins w:id="835" w:author="袁薇" w:date="2020-08-10T08:59:00Z">
        <w:r w:rsidR="0056484B" w:rsidRPr="00931283">
          <w:rPr>
            <w:rFonts w:asciiTheme="minorEastAsia" w:eastAsiaTheme="minorEastAsia" w:hAnsiTheme="minorEastAsia" w:hint="eastAsia"/>
            <w:sz w:val="24"/>
            <w:szCs w:val="24"/>
            <w:rPrChange w:id="836" w:author="余剑" w:date="2020-08-14T16:31:00Z">
              <w:rPr>
                <w:rFonts w:ascii="Calibri" w:eastAsia="宋体" w:hAnsi="Calibri" w:hint="eastAsia"/>
                <w:sz w:val="24"/>
                <w:szCs w:val="24"/>
              </w:rPr>
            </w:rPrChange>
          </w:rPr>
          <w:t>新时代</w:t>
        </w:r>
      </w:ins>
      <w:del w:id="837" w:author="袁薇" w:date="2020-08-10T08:59:00Z">
        <w:r w:rsidRPr="00931283" w:rsidDel="0056484B">
          <w:rPr>
            <w:rFonts w:asciiTheme="minorEastAsia" w:eastAsiaTheme="minorEastAsia" w:hAnsiTheme="minorEastAsia" w:hint="eastAsia"/>
            <w:sz w:val="24"/>
            <w:szCs w:val="24"/>
            <w:rPrChange w:id="838" w:author="余剑" w:date="2020-08-14T16:31:00Z">
              <w:rPr>
                <w:rFonts w:ascii="Calibri" w:eastAsia="宋体" w:hAnsi="Calibri" w:hint="eastAsia"/>
                <w:sz w:val="24"/>
                <w:szCs w:val="24"/>
              </w:rPr>
            </w:rPrChange>
          </w:rPr>
          <w:delText>总书记</w:delText>
        </w:r>
      </w:del>
      <w:r w:rsidRPr="00931283">
        <w:rPr>
          <w:rFonts w:asciiTheme="minorEastAsia" w:eastAsiaTheme="minorEastAsia" w:hAnsiTheme="minorEastAsia" w:hint="eastAsia"/>
          <w:sz w:val="24"/>
          <w:szCs w:val="24"/>
          <w:rPrChange w:id="839" w:author="余剑" w:date="2020-08-14T16:31:00Z">
            <w:rPr>
              <w:rFonts w:ascii="Calibri" w:eastAsia="宋体" w:hAnsi="Calibri" w:hint="eastAsia"/>
              <w:sz w:val="24"/>
              <w:szCs w:val="24"/>
            </w:rPr>
          </w:rPrChange>
        </w:rPr>
        <w:t>中国特色社会主义思想</w:t>
      </w:r>
    </w:p>
    <w:p w:rsidR="00AA4A49" w:rsidRPr="00931283" w:rsidRDefault="00AA4A49">
      <w:pPr>
        <w:spacing w:line="480" w:lineRule="exact"/>
        <w:ind w:firstLineChars="200" w:firstLine="480"/>
        <w:rPr>
          <w:rFonts w:asciiTheme="minorEastAsia" w:eastAsiaTheme="minorEastAsia" w:hAnsiTheme="minorEastAsia"/>
          <w:sz w:val="24"/>
          <w:szCs w:val="24"/>
          <w:rPrChange w:id="840" w:author="余剑" w:date="2020-08-14T16:31:00Z">
            <w:rPr>
              <w:rFonts w:ascii="Calibri" w:eastAsia="宋体" w:hAnsi="Calibri"/>
              <w:sz w:val="24"/>
              <w:szCs w:val="24"/>
            </w:rPr>
          </w:rPrChange>
        </w:rPr>
      </w:pPr>
      <w:r w:rsidRPr="00931283">
        <w:rPr>
          <w:rFonts w:asciiTheme="minorEastAsia" w:eastAsiaTheme="minorEastAsia" w:hAnsiTheme="minorEastAsia" w:hint="eastAsia"/>
          <w:sz w:val="24"/>
          <w:szCs w:val="24"/>
          <w:rPrChange w:id="841" w:author="余剑" w:date="2020-08-14T16:31:00Z">
            <w:rPr>
              <w:rFonts w:ascii="Calibri" w:eastAsia="宋体" w:hAnsi="Calibri" w:hint="eastAsia"/>
              <w:sz w:val="24"/>
              <w:szCs w:val="24"/>
            </w:rPr>
          </w:rPrChange>
        </w:rPr>
        <w:t>教学要求：</w:t>
      </w:r>
      <w:r w:rsidRPr="00931283">
        <w:rPr>
          <w:rFonts w:asciiTheme="minorEastAsia" w:eastAsiaTheme="minorEastAsia" w:hAnsiTheme="minorEastAsia"/>
          <w:sz w:val="24"/>
          <w:szCs w:val="24"/>
          <w:rPrChange w:id="842" w:author="余剑" w:date="2020-08-14T16:31:00Z">
            <w:rPr>
              <w:rFonts w:ascii="Calibri" w:eastAsia="宋体" w:hAnsi="Calibri"/>
              <w:sz w:val="24"/>
              <w:szCs w:val="24"/>
            </w:rPr>
          </w:rPrChange>
        </w:rPr>
        <w:t xml:space="preserve"> </w:t>
      </w:r>
      <w:r w:rsidRPr="00931283">
        <w:rPr>
          <w:rFonts w:asciiTheme="minorEastAsia" w:eastAsiaTheme="minorEastAsia" w:hAnsiTheme="minorEastAsia" w:hint="eastAsia"/>
          <w:sz w:val="24"/>
          <w:szCs w:val="24"/>
          <w:rPrChange w:id="843" w:author="余剑" w:date="2020-08-14T16:31:00Z">
            <w:rPr>
              <w:rFonts w:ascii="Calibri" w:eastAsia="宋体" w:hAnsi="Calibri" w:hint="eastAsia"/>
              <w:sz w:val="24"/>
              <w:szCs w:val="24"/>
            </w:rPr>
          </w:rPrChange>
        </w:rPr>
        <w:t>学习习近平</w:t>
      </w:r>
      <w:del w:id="844" w:author="袁薇" w:date="2020-08-10T08:59:00Z">
        <w:r w:rsidRPr="00931283" w:rsidDel="0056484B">
          <w:rPr>
            <w:rFonts w:asciiTheme="minorEastAsia" w:eastAsiaTheme="minorEastAsia" w:hAnsiTheme="minorEastAsia" w:hint="eastAsia"/>
            <w:sz w:val="24"/>
            <w:szCs w:val="24"/>
            <w:rPrChange w:id="845" w:author="余剑" w:date="2020-08-14T16:31:00Z">
              <w:rPr>
                <w:rFonts w:ascii="Calibri" w:eastAsia="宋体" w:hAnsi="Calibri" w:hint="eastAsia"/>
                <w:sz w:val="24"/>
                <w:szCs w:val="24"/>
              </w:rPr>
            </w:rPrChange>
          </w:rPr>
          <w:delText>总书记</w:delText>
        </w:r>
      </w:del>
      <w:r w:rsidRPr="00931283">
        <w:rPr>
          <w:rFonts w:asciiTheme="minorEastAsia" w:eastAsiaTheme="minorEastAsia" w:hAnsiTheme="minorEastAsia" w:hint="eastAsia"/>
          <w:sz w:val="24"/>
          <w:szCs w:val="24"/>
          <w:rPrChange w:id="846" w:author="余剑" w:date="2020-08-14T16:31:00Z">
            <w:rPr>
              <w:rFonts w:ascii="Calibri" w:eastAsia="宋体" w:hAnsi="Calibri" w:hint="eastAsia"/>
              <w:sz w:val="24"/>
              <w:szCs w:val="24"/>
            </w:rPr>
          </w:rPrChange>
        </w:rPr>
        <w:t>新时代中国特色社会主义思想，学习坚持新发展理念、坚持人与自然和谐共生、坚持推动构建人类命运共同体。</w:t>
      </w:r>
    </w:p>
    <w:p w:rsidR="00AA4A49" w:rsidRPr="00931283" w:rsidRDefault="00AA4A49">
      <w:pPr>
        <w:spacing w:line="480" w:lineRule="exact"/>
        <w:ind w:right="168" w:firstLineChars="196" w:firstLine="472"/>
        <w:rPr>
          <w:rFonts w:asciiTheme="minorEastAsia" w:eastAsiaTheme="minorEastAsia" w:hAnsiTheme="minorEastAsia"/>
          <w:b/>
          <w:sz w:val="24"/>
          <w:szCs w:val="24"/>
          <w:rPrChange w:id="847" w:author="余剑" w:date="2020-08-14T16:31:00Z">
            <w:rPr>
              <w:rFonts w:ascii="仿宋" w:eastAsia="仿宋" w:hAnsi="仿宋"/>
              <w:b/>
            </w:rPr>
          </w:rPrChange>
        </w:rPr>
        <w:pPrChange w:id="848" w:author="余剑" w:date="2020-08-14T16:37:00Z">
          <w:pPr>
            <w:spacing w:line="360" w:lineRule="auto"/>
            <w:ind w:right="168" w:firstLineChars="0" w:firstLine="0"/>
          </w:pPr>
        </w:pPrChange>
      </w:pPr>
      <w:r w:rsidRPr="00931283">
        <w:rPr>
          <w:rFonts w:asciiTheme="minorEastAsia" w:eastAsiaTheme="minorEastAsia" w:hAnsiTheme="minorEastAsia"/>
          <w:b/>
          <w:sz w:val="24"/>
          <w:szCs w:val="24"/>
          <w:rPrChange w:id="849" w:author="余剑" w:date="2020-08-14T16:31:00Z">
            <w:rPr>
              <w:rFonts w:ascii="仿宋" w:eastAsia="仿宋" w:hAnsi="仿宋"/>
              <w:b/>
            </w:rPr>
          </w:rPrChange>
        </w:rPr>
        <w:t>2.习近平总书记在新中国气象事业70周年之际的重要指示（4学时）</w:t>
      </w:r>
    </w:p>
    <w:p w:rsidR="00AA4A49" w:rsidRPr="00931283" w:rsidRDefault="00AA4A49" w:rsidP="00931283">
      <w:pPr>
        <w:spacing w:line="480" w:lineRule="exact"/>
        <w:ind w:firstLineChars="200" w:firstLine="480"/>
        <w:rPr>
          <w:rFonts w:asciiTheme="minorEastAsia" w:eastAsiaTheme="minorEastAsia" w:hAnsiTheme="minorEastAsia"/>
          <w:sz w:val="24"/>
          <w:szCs w:val="24"/>
          <w:rPrChange w:id="850" w:author="余剑" w:date="2020-08-14T16:31:00Z">
            <w:rPr>
              <w:rFonts w:ascii="Calibri" w:eastAsia="宋体" w:hAnsi="Calibri"/>
              <w:sz w:val="24"/>
              <w:szCs w:val="24"/>
            </w:rPr>
          </w:rPrChange>
        </w:rPr>
      </w:pPr>
      <w:r w:rsidRPr="00931283">
        <w:rPr>
          <w:rFonts w:asciiTheme="minorEastAsia" w:eastAsiaTheme="minorEastAsia" w:hAnsiTheme="minorEastAsia" w:hint="eastAsia"/>
          <w:sz w:val="24"/>
          <w:szCs w:val="24"/>
          <w:rPrChange w:id="851" w:author="余剑" w:date="2020-08-14T16:31:00Z">
            <w:rPr>
              <w:rFonts w:ascii="Calibri" w:eastAsia="宋体" w:hAnsi="Calibri" w:hint="eastAsia"/>
              <w:sz w:val="24"/>
              <w:szCs w:val="24"/>
            </w:rPr>
          </w:rPrChange>
        </w:rPr>
        <w:t>教学内容：习近平总书记在新中国气象事业70周年之际的重要指示精神。</w:t>
      </w:r>
    </w:p>
    <w:p w:rsidR="00AA4A49" w:rsidRPr="00931283" w:rsidRDefault="00AA4A49">
      <w:pPr>
        <w:spacing w:line="480" w:lineRule="exact"/>
        <w:ind w:firstLineChars="200" w:firstLine="480"/>
        <w:rPr>
          <w:rFonts w:asciiTheme="minorEastAsia" w:eastAsiaTheme="minorEastAsia" w:hAnsiTheme="minorEastAsia"/>
          <w:color w:val="000000"/>
          <w:spacing w:val="10"/>
          <w:kern w:val="0"/>
          <w:sz w:val="24"/>
          <w:szCs w:val="24"/>
          <w:rPrChange w:id="852" w:author="余剑" w:date="2020-08-14T16:31:00Z">
            <w:rPr>
              <w:rFonts w:ascii="宋体" w:eastAsia="宋体" w:hAnsi="宋体"/>
              <w:color w:val="000000"/>
              <w:spacing w:val="10"/>
              <w:kern w:val="0"/>
              <w:sz w:val="24"/>
              <w:szCs w:val="24"/>
            </w:rPr>
          </w:rPrChange>
        </w:rPr>
      </w:pPr>
      <w:r w:rsidRPr="00931283">
        <w:rPr>
          <w:rFonts w:asciiTheme="minorEastAsia" w:eastAsiaTheme="minorEastAsia" w:hAnsiTheme="minorEastAsia" w:hint="eastAsia"/>
          <w:sz w:val="24"/>
          <w:szCs w:val="24"/>
          <w:rPrChange w:id="853" w:author="余剑" w:date="2020-08-14T16:31:00Z">
            <w:rPr>
              <w:rFonts w:ascii="Calibri" w:eastAsia="宋体" w:hAnsi="Calibri" w:hint="eastAsia"/>
              <w:sz w:val="24"/>
              <w:szCs w:val="24"/>
            </w:rPr>
          </w:rPrChange>
        </w:rPr>
        <w:t>教学要求：</w:t>
      </w:r>
      <w:r w:rsidRPr="00931283">
        <w:rPr>
          <w:rFonts w:asciiTheme="minorEastAsia" w:eastAsiaTheme="minorEastAsia" w:hAnsiTheme="minorEastAsia"/>
          <w:sz w:val="24"/>
          <w:szCs w:val="24"/>
          <w:rPrChange w:id="854" w:author="余剑" w:date="2020-08-14T16:31:00Z">
            <w:rPr>
              <w:rFonts w:ascii="Calibri" w:eastAsia="宋体" w:hAnsi="Calibri"/>
              <w:sz w:val="24"/>
              <w:szCs w:val="24"/>
            </w:rPr>
          </w:rPrChange>
        </w:rPr>
        <w:t xml:space="preserve"> </w:t>
      </w:r>
      <w:r w:rsidRPr="00931283">
        <w:rPr>
          <w:rFonts w:asciiTheme="minorEastAsia" w:eastAsiaTheme="minorEastAsia" w:hAnsiTheme="minorEastAsia" w:hint="eastAsia"/>
          <w:sz w:val="24"/>
          <w:szCs w:val="24"/>
          <w:rPrChange w:id="855" w:author="余剑" w:date="2020-08-14T16:31:00Z">
            <w:rPr>
              <w:rFonts w:ascii="Calibri" w:eastAsia="宋体" w:hAnsi="Calibri" w:hint="eastAsia"/>
              <w:sz w:val="24"/>
              <w:szCs w:val="24"/>
            </w:rPr>
          </w:rPrChange>
        </w:rPr>
        <w:t>学习习近平总书记对新时代气象事业发展的根本方向、战略定位、奋斗目标、战略重点、战略任务等的重要指示。</w:t>
      </w:r>
    </w:p>
    <w:p w:rsidR="007E2D31" w:rsidRPr="00931283" w:rsidRDefault="007E2D31">
      <w:pPr>
        <w:pStyle w:val="2"/>
        <w:spacing w:before="0" w:after="0" w:line="480" w:lineRule="exact"/>
        <w:ind w:right="147" w:firstLineChars="0" w:firstLine="0"/>
        <w:rPr>
          <w:rFonts w:asciiTheme="minorEastAsia" w:eastAsiaTheme="minorEastAsia" w:hAnsiTheme="minorEastAsia"/>
          <w:color w:val="000000"/>
          <w:spacing w:val="10"/>
          <w:kern w:val="0"/>
          <w:sz w:val="24"/>
          <w:szCs w:val="24"/>
          <w:rPrChange w:id="856" w:author="余剑" w:date="2020-08-14T16:31:00Z">
            <w:rPr>
              <w:rFonts w:ascii="宋体" w:hAnsi="宋体"/>
              <w:color w:val="000000"/>
              <w:spacing w:val="10"/>
              <w:kern w:val="0"/>
              <w:sz w:val="24"/>
              <w:szCs w:val="24"/>
            </w:rPr>
          </w:rPrChange>
        </w:rPr>
        <w:pPrChange w:id="857" w:author="余剑" w:date="2020-08-14T16:31:00Z">
          <w:pPr>
            <w:pStyle w:val="2"/>
            <w:spacing w:after="0"/>
            <w:ind w:right="147" w:firstLineChars="0" w:firstLine="0"/>
          </w:pPr>
        </w:pPrChange>
      </w:pPr>
    </w:p>
    <w:sectPr w:rsidR="007E2D31" w:rsidRPr="0093128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3FE" w:rsidRDefault="00FF23FE" w:rsidP="00264249">
      <w:r>
        <w:separator/>
      </w:r>
    </w:p>
    <w:p w:rsidR="00FF23FE" w:rsidRDefault="00FF23FE" w:rsidP="00264249"/>
  </w:endnote>
  <w:endnote w:type="continuationSeparator" w:id="0">
    <w:p w:rsidR="00FF23FE" w:rsidRDefault="00FF23FE" w:rsidP="00264249">
      <w:r>
        <w:continuationSeparator/>
      </w:r>
    </w:p>
    <w:p w:rsidR="00FF23FE" w:rsidRDefault="00FF23FE" w:rsidP="002642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749" w:rsidRDefault="005D4749" w:rsidP="00264249">
    <w:pPr>
      <w:pStyle w:val="a5"/>
      <w:ind w:firstLine="35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749" w:rsidRDefault="0056484B" w:rsidP="00264249">
    <w:pPr>
      <w:pStyle w:val="a5"/>
      <w:ind w:firstLine="355"/>
      <w:jc w:val="center"/>
    </w:pPr>
    <w:r>
      <w:fldChar w:fldCharType="begin"/>
    </w:r>
    <w:r>
      <w:instrText>PAGE   \* MERGEFORMAT</w:instrText>
    </w:r>
    <w:r>
      <w:fldChar w:fldCharType="separate"/>
    </w:r>
    <w:r w:rsidR="008C7C6E" w:rsidRPr="008C7C6E">
      <w:rPr>
        <w:noProof/>
        <w:lang w:val="zh-CN"/>
      </w:rPr>
      <w:t>1</w:t>
    </w:r>
    <w:r>
      <w:rPr>
        <w:noProof/>
        <w:lang w:val="zh-CN"/>
      </w:rPr>
      <w:fldChar w:fldCharType="end"/>
    </w:r>
  </w:p>
  <w:p w:rsidR="005D4749" w:rsidRDefault="005D4749" w:rsidP="0026424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749" w:rsidRDefault="005D4749" w:rsidP="00264249">
    <w:pPr>
      <w:pStyle w:val="a5"/>
      <w:ind w:firstLine="35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3FE" w:rsidRDefault="00FF23FE" w:rsidP="00264249">
      <w:r>
        <w:separator/>
      </w:r>
    </w:p>
    <w:p w:rsidR="00FF23FE" w:rsidRDefault="00FF23FE" w:rsidP="00264249"/>
  </w:footnote>
  <w:footnote w:type="continuationSeparator" w:id="0">
    <w:p w:rsidR="00FF23FE" w:rsidRDefault="00FF23FE" w:rsidP="00264249">
      <w:r>
        <w:continuationSeparator/>
      </w:r>
    </w:p>
    <w:p w:rsidR="00FF23FE" w:rsidRDefault="00FF23FE" w:rsidP="002642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749" w:rsidRDefault="005D4749" w:rsidP="00264249">
    <w:pPr>
      <w:pStyle w:val="a4"/>
      <w:ind w:firstLine="35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749" w:rsidRPr="00264249" w:rsidRDefault="005D4749" w:rsidP="00264249">
    <w:pPr>
      <w:ind w:left="552"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749" w:rsidRDefault="005D4749" w:rsidP="00264249">
    <w:pPr>
      <w:pStyle w:val="a4"/>
      <w:ind w:firstLine="35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01581"/>
    <w:multiLevelType w:val="hybridMultilevel"/>
    <w:tmpl w:val="410235BE"/>
    <w:lvl w:ilvl="0" w:tplc="1130C1D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2BE108CC"/>
    <w:multiLevelType w:val="hybridMultilevel"/>
    <w:tmpl w:val="34367AA2"/>
    <w:lvl w:ilvl="0" w:tplc="714CFD90">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35CC1029"/>
    <w:multiLevelType w:val="hybridMultilevel"/>
    <w:tmpl w:val="AB5678E2"/>
    <w:lvl w:ilvl="0" w:tplc="94C280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131AA8"/>
    <w:multiLevelType w:val="multilevel"/>
    <w:tmpl w:val="5C131AA8"/>
    <w:lvl w:ilvl="0">
      <w:start w:val="1"/>
      <w:numFmt w:val="japaneseCounting"/>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4">
    <w:nsid w:val="67157053"/>
    <w:multiLevelType w:val="hybridMultilevel"/>
    <w:tmpl w:val="5DCA86A0"/>
    <w:lvl w:ilvl="0" w:tplc="1AEC53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C860E0"/>
    <w:multiLevelType w:val="hybridMultilevel"/>
    <w:tmpl w:val="0576DCAC"/>
    <w:lvl w:ilvl="0" w:tplc="50B83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FB570F"/>
    <w:multiLevelType w:val="hybridMultilevel"/>
    <w:tmpl w:val="34367AA2"/>
    <w:lvl w:ilvl="0" w:tplc="714CFD90">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4"/>
  </w:num>
  <w:num w:numId="3">
    <w:abstractNumId w:val="1"/>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15CC2"/>
    <w:rsid w:val="00002FB7"/>
    <w:rsid w:val="000037E2"/>
    <w:rsid w:val="000040E6"/>
    <w:rsid w:val="00004217"/>
    <w:rsid w:val="00005E5D"/>
    <w:rsid w:val="00007F1C"/>
    <w:rsid w:val="00010D0B"/>
    <w:rsid w:val="0001136A"/>
    <w:rsid w:val="000143EF"/>
    <w:rsid w:val="00014B4F"/>
    <w:rsid w:val="00015196"/>
    <w:rsid w:val="00015970"/>
    <w:rsid w:val="00015E95"/>
    <w:rsid w:val="00016DB9"/>
    <w:rsid w:val="000172CF"/>
    <w:rsid w:val="00022556"/>
    <w:rsid w:val="00022626"/>
    <w:rsid w:val="00023A63"/>
    <w:rsid w:val="00023ED6"/>
    <w:rsid w:val="00024202"/>
    <w:rsid w:val="000261A5"/>
    <w:rsid w:val="00027E36"/>
    <w:rsid w:val="00035D69"/>
    <w:rsid w:val="00040A34"/>
    <w:rsid w:val="00041EEE"/>
    <w:rsid w:val="000421D3"/>
    <w:rsid w:val="000450A4"/>
    <w:rsid w:val="00045127"/>
    <w:rsid w:val="00047BE5"/>
    <w:rsid w:val="00052F7E"/>
    <w:rsid w:val="00057A07"/>
    <w:rsid w:val="00064CCF"/>
    <w:rsid w:val="00067F4A"/>
    <w:rsid w:val="00071246"/>
    <w:rsid w:val="00074DA5"/>
    <w:rsid w:val="000758AF"/>
    <w:rsid w:val="00075E2F"/>
    <w:rsid w:val="00077124"/>
    <w:rsid w:val="0008032D"/>
    <w:rsid w:val="000810C2"/>
    <w:rsid w:val="00083975"/>
    <w:rsid w:val="00083A09"/>
    <w:rsid w:val="00085557"/>
    <w:rsid w:val="000904C2"/>
    <w:rsid w:val="000921D2"/>
    <w:rsid w:val="00092638"/>
    <w:rsid w:val="0009270B"/>
    <w:rsid w:val="00094E22"/>
    <w:rsid w:val="00095100"/>
    <w:rsid w:val="000974A0"/>
    <w:rsid w:val="000A1582"/>
    <w:rsid w:val="000A1D0F"/>
    <w:rsid w:val="000B1844"/>
    <w:rsid w:val="000B2145"/>
    <w:rsid w:val="000B4DB2"/>
    <w:rsid w:val="000B66B0"/>
    <w:rsid w:val="000B7822"/>
    <w:rsid w:val="000C0AD3"/>
    <w:rsid w:val="000C4A15"/>
    <w:rsid w:val="000C63D4"/>
    <w:rsid w:val="000C6D6B"/>
    <w:rsid w:val="000D168F"/>
    <w:rsid w:val="000D211D"/>
    <w:rsid w:val="000E123C"/>
    <w:rsid w:val="000E2B4E"/>
    <w:rsid w:val="000E2FC7"/>
    <w:rsid w:val="000E4AD7"/>
    <w:rsid w:val="000E5EE1"/>
    <w:rsid w:val="000E7305"/>
    <w:rsid w:val="000F351D"/>
    <w:rsid w:val="000F44D7"/>
    <w:rsid w:val="000F5838"/>
    <w:rsid w:val="000F5EA6"/>
    <w:rsid w:val="00102327"/>
    <w:rsid w:val="001023F6"/>
    <w:rsid w:val="001027E8"/>
    <w:rsid w:val="00105636"/>
    <w:rsid w:val="00107E4D"/>
    <w:rsid w:val="00107E9F"/>
    <w:rsid w:val="00111A21"/>
    <w:rsid w:val="00112426"/>
    <w:rsid w:val="0011430F"/>
    <w:rsid w:val="001170E0"/>
    <w:rsid w:val="00121C6D"/>
    <w:rsid w:val="0012231E"/>
    <w:rsid w:val="001224F5"/>
    <w:rsid w:val="00123936"/>
    <w:rsid w:val="00123F60"/>
    <w:rsid w:val="0012574D"/>
    <w:rsid w:val="00125ECA"/>
    <w:rsid w:val="00126AD4"/>
    <w:rsid w:val="001316D2"/>
    <w:rsid w:val="0013255F"/>
    <w:rsid w:val="00133059"/>
    <w:rsid w:val="00133DF6"/>
    <w:rsid w:val="00134426"/>
    <w:rsid w:val="001366C3"/>
    <w:rsid w:val="0013755C"/>
    <w:rsid w:val="001410B0"/>
    <w:rsid w:val="0014561F"/>
    <w:rsid w:val="00145DB9"/>
    <w:rsid w:val="00146887"/>
    <w:rsid w:val="001469CC"/>
    <w:rsid w:val="00146FC3"/>
    <w:rsid w:val="001500A6"/>
    <w:rsid w:val="001506DB"/>
    <w:rsid w:val="0016030E"/>
    <w:rsid w:val="0016210D"/>
    <w:rsid w:val="001634DE"/>
    <w:rsid w:val="001666BE"/>
    <w:rsid w:val="00166BEB"/>
    <w:rsid w:val="0016763E"/>
    <w:rsid w:val="00172DC2"/>
    <w:rsid w:val="00177952"/>
    <w:rsid w:val="00177E21"/>
    <w:rsid w:val="00180A23"/>
    <w:rsid w:val="00180C53"/>
    <w:rsid w:val="0018626C"/>
    <w:rsid w:val="0018732B"/>
    <w:rsid w:val="0019190E"/>
    <w:rsid w:val="001922F6"/>
    <w:rsid w:val="00194E06"/>
    <w:rsid w:val="00195AE5"/>
    <w:rsid w:val="00196952"/>
    <w:rsid w:val="00196ABD"/>
    <w:rsid w:val="00196EF9"/>
    <w:rsid w:val="001A02EA"/>
    <w:rsid w:val="001A1FCB"/>
    <w:rsid w:val="001A3789"/>
    <w:rsid w:val="001A3FE1"/>
    <w:rsid w:val="001B1A05"/>
    <w:rsid w:val="001B392E"/>
    <w:rsid w:val="001B4557"/>
    <w:rsid w:val="001B6E83"/>
    <w:rsid w:val="001B78EA"/>
    <w:rsid w:val="001B7CEA"/>
    <w:rsid w:val="001C005F"/>
    <w:rsid w:val="001C4581"/>
    <w:rsid w:val="001C49F5"/>
    <w:rsid w:val="001D4BB6"/>
    <w:rsid w:val="001D50F9"/>
    <w:rsid w:val="001D5834"/>
    <w:rsid w:val="001D5B9E"/>
    <w:rsid w:val="001D743E"/>
    <w:rsid w:val="001D76C4"/>
    <w:rsid w:val="001E10C4"/>
    <w:rsid w:val="001E19F9"/>
    <w:rsid w:val="001E1A7A"/>
    <w:rsid w:val="001E2C90"/>
    <w:rsid w:val="001E3BFC"/>
    <w:rsid w:val="001E61A1"/>
    <w:rsid w:val="001E79B4"/>
    <w:rsid w:val="001F02A4"/>
    <w:rsid w:val="001F059E"/>
    <w:rsid w:val="001F0DA1"/>
    <w:rsid w:val="001F49A0"/>
    <w:rsid w:val="0020402F"/>
    <w:rsid w:val="002049C8"/>
    <w:rsid w:val="00204A6E"/>
    <w:rsid w:val="00206079"/>
    <w:rsid w:val="00206947"/>
    <w:rsid w:val="00211B82"/>
    <w:rsid w:val="00214D20"/>
    <w:rsid w:val="00215460"/>
    <w:rsid w:val="00217613"/>
    <w:rsid w:val="00224C39"/>
    <w:rsid w:val="00230F2C"/>
    <w:rsid w:val="002316AE"/>
    <w:rsid w:val="00232E69"/>
    <w:rsid w:val="00236448"/>
    <w:rsid w:val="0023778A"/>
    <w:rsid w:val="002425E2"/>
    <w:rsid w:val="0025357A"/>
    <w:rsid w:val="0025437D"/>
    <w:rsid w:val="002558A6"/>
    <w:rsid w:val="00257877"/>
    <w:rsid w:val="00257C2C"/>
    <w:rsid w:val="002609B4"/>
    <w:rsid w:val="00260A02"/>
    <w:rsid w:val="00260B1C"/>
    <w:rsid w:val="00264249"/>
    <w:rsid w:val="0026442F"/>
    <w:rsid w:val="00265C40"/>
    <w:rsid w:val="00265D97"/>
    <w:rsid w:val="00266200"/>
    <w:rsid w:val="0026655F"/>
    <w:rsid w:val="0027003E"/>
    <w:rsid w:val="00277A18"/>
    <w:rsid w:val="00284A9D"/>
    <w:rsid w:val="00285474"/>
    <w:rsid w:val="00286A72"/>
    <w:rsid w:val="002903DA"/>
    <w:rsid w:val="0029376E"/>
    <w:rsid w:val="00294FCF"/>
    <w:rsid w:val="00296131"/>
    <w:rsid w:val="002A2474"/>
    <w:rsid w:val="002A28CC"/>
    <w:rsid w:val="002A5D37"/>
    <w:rsid w:val="002A60FF"/>
    <w:rsid w:val="002A7603"/>
    <w:rsid w:val="002A7E9B"/>
    <w:rsid w:val="002B2976"/>
    <w:rsid w:val="002B509F"/>
    <w:rsid w:val="002B530F"/>
    <w:rsid w:val="002C2047"/>
    <w:rsid w:val="002C78D7"/>
    <w:rsid w:val="002D3B2D"/>
    <w:rsid w:val="002D6FB0"/>
    <w:rsid w:val="002D7532"/>
    <w:rsid w:val="002E0467"/>
    <w:rsid w:val="002E192E"/>
    <w:rsid w:val="002E5133"/>
    <w:rsid w:val="002E51EF"/>
    <w:rsid w:val="002E5F4C"/>
    <w:rsid w:val="002F02E8"/>
    <w:rsid w:val="002F1358"/>
    <w:rsid w:val="002F36B6"/>
    <w:rsid w:val="002F6829"/>
    <w:rsid w:val="0030193A"/>
    <w:rsid w:val="0030268D"/>
    <w:rsid w:val="00303286"/>
    <w:rsid w:val="00305191"/>
    <w:rsid w:val="00307F1B"/>
    <w:rsid w:val="0031057D"/>
    <w:rsid w:val="00311D38"/>
    <w:rsid w:val="00313228"/>
    <w:rsid w:val="00313CDC"/>
    <w:rsid w:val="00314897"/>
    <w:rsid w:val="00317B95"/>
    <w:rsid w:val="00322A08"/>
    <w:rsid w:val="00326E34"/>
    <w:rsid w:val="00327542"/>
    <w:rsid w:val="00327F2D"/>
    <w:rsid w:val="00336ACE"/>
    <w:rsid w:val="00344CA7"/>
    <w:rsid w:val="00351E3A"/>
    <w:rsid w:val="00353C2F"/>
    <w:rsid w:val="00353D33"/>
    <w:rsid w:val="00356AE9"/>
    <w:rsid w:val="0036020B"/>
    <w:rsid w:val="0036182F"/>
    <w:rsid w:val="00364BB4"/>
    <w:rsid w:val="00365F3F"/>
    <w:rsid w:val="00367C27"/>
    <w:rsid w:val="003708DC"/>
    <w:rsid w:val="00370A03"/>
    <w:rsid w:val="00373376"/>
    <w:rsid w:val="0038083B"/>
    <w:rsid w:val="00381BC0"/>
    <w:rsid w:val="0038266E"/>
    <w:rsid w:val="003830C7"/>
    <w:rsid w:val="0038500C"/>
    <w:rsid w:val="00387576"/>
    <w:rsid w:val="003879A1"/>
    <w:rsid w:val="00392006"/>
    <w:rsid w:val="00393FE6"/>
    <w:rsid w:val="00396DFD"/>
    <w:rsid w:val="003A38BC"/>
    <w:rsid w:val="003A4D9A"/>
    <w:rsid w:val="003A73D1"/>
    <w:rsid w:val="003B397B"/>
    <w:rsid w:val="003B4013"/>
    <w:rsid w:val="003B49DF"/>
    <w:rsid w:val="003B7A85"/>
    <w:rsid w:val="003C3D38"/>
    <w:rsid w:val="003C48A1"/>
    <w:rsid w:val="003C6371"/>
    <w:rsid w:val="003D0129"/>
    <w:rsid w:val="003D0691"/>
    <w:rsid w:val="003D077F"/>
    <w:rsid w:val="003D0E24"/>
    <w:rsid w:val="003D2AE1"/>
    <w:rsid w:val="003D2C34"/>
    <w:rsid w:val="003D428D"/>
    <w:rsid w:val="003D4DFE"/>
    <w:rsid w:val="003D62A0"/>
    <w:rsid w:val="003D69C7"/>
    <w:rsid w:val="003D7602"/>
    <w:rsid w:val="003D7DB9"/>
    <w:rsid w:val="003E494F"/>
    <w:rsid w:val="003E4F58"/>
    <w:rsid w:val="003E5FFE"/>
    <w:rsid w:val="003F0C01"/>
    <w:rsid w:val="003F0D85"/>
    <w:rsid w:val="003F1595"/>
    <w:rsid w:val="003F1E0D"/>
    <w:rsid w:val="003F382A"/>
    <w:rsid w:val="003F3E62"/>
    <w:rsid w:val="003F4138"/>
    <w:rsid w:val="003F4BCD"/>
    <w:rsid w:val="0040211E"/>
    <w:rsid w:val="00403FA9"/>
    <w:rsid w:val="004064A1"/>
    <w:rsid w:val="00413AC9"/>
    <w:rsid w:val="00416B6B"/>
    <w:rsid w:val="00427547"/>
    <w:rsid w:val="00431EC3"/>
    <w:rsid w:val="004341C5"/>
    <w:rsid w:val="004377E5"/>
    <w:rsid w:val="00440345"/>
    <w:rsid w:val="0044157F"/>
    <w:rsid w:val="00443BDC"/>
    <w:rsid w:val="00445155"/>
    <w:rsid w:val="0045442B"/>
    <w:rsid w:val="00454C36"/>
    <w:rsid w:val="004560B3"/>
    <w:rsid w:val="00460328"/>
    <w:rsid w:val="00460F17"/>
    <w:rsid w:val="0046148C"/>
    <w:rsid w:val="00462444"/>
    <w:rsid w:val="00462B33"/>
    <w:rsid w:val="00465448"/>
    <w:rsid w:val="004703D4"/>
    <w:rsid w:val="004704B0"/>
    <w:rsid w:val="0047613F"/>
    <w:rsid w:val="0047666A"/>
    <w:rsid w:val="004805E8"/>
    <w:rsid w:val="00481A9B"/>
    <w:rsid w:val="00481E6F"/>
    <w:rsid w:val="00483DF5"/>
    <w:rsid w:val="0048693A"/>
    <w:rsid w:val="004936F3"/>
    <w:rsid w:val="00493AC2"/>
    <w:rsid w:val="00496198"/>
    <w:rsid w:val="00496EC3"/>
    <w:rsid w:val="004974C7"/>
    <w:rsid w:val="004A0488"/>
    <w:rsid w:val="004A2072"/>
    <w:rsid w:val="004A2089"/>
    <w:rsid w:val="004A26A8"/>
    <w:rsid w:val="004A6002"/>
    <w:rsid w:val="004B07AD"/>
    <w:rsid w:val="004B0B90"/>
    <w:rsid w:val="004B25D5"/>
    <w:rsid w:val="004B444C"/>
    <w:rsid w:val="004B5890"/>
    <w:rsid w:val="004B7243"/>
    <w:rsid w:val="004B7FEB"/>
    <w:rsid w:val="004D291B"/>
    <w:rsid w:val="004D5260"/>
    <w:rsid w:val="004E1316"/>
    <w:rsid w:val="004E1342"/>
    <w:rsid w:val="004E5E67"/>
    <w:rsid w:val="004E6F4D"/>
    <w:rsid w:val="004F3915"/>
    <w:rsid w:val="004F76B6"/>
    <w:rsid w:val="005000F6"/>
    <w:rsid w:val="005067F7"/>
    <w:rsid w:val="005075A2"/>
    <w:rsid w:val="00514D32"/>
    <w:rsid w:val="0051624D"/>
    <w:rsid w:val="0052027B"/>
    <w:rsid w:val="005334E1"/>
    <w:rsid w:val="00535D81"/>
    <w:rsid w:val="0053681F"/>
    <w:rsid w:val="00540946"/>
    <w:rsid w:val="0054317F"/>
    <w:rsid w:val="005436D4"/>
    <w:rsid w:val="00546B8E"/>
    <w:rsid w:val="00550F4E"/>
    <w:rsid w:val="00552CA9"/>
    <w:rsid w:val="0055456C"/>
    <w:rsid w:val="00554632"/>
    <w:rsid w:val="005547E6"/>
    <w:rsid w:val="005556E0"/>
    <w:rsid w:val="005559A6"/>
    <w:rsid w:val="0055728D"/>
    <w:rsid w:val="0056340B"/>
    <w:rsid w:val="005640FF"/>
    <w:rsid w:val="0056484B"/>
    <w:rsid w:val="00567111"/>
    <w:rsid w:val="00570018"/>
    <w:rsid w:val="00570ADB"/>
    <w:rsid w:val="00571AFB"/>
    <w:rsid w:val="00572B65"/>
    <w:rsid w:val="005745A6"/>
    <w:rsid w:val="00574CD3"/>
    <w:rsid w:val="00581ED0"/>
    <w:rsid w:val="00582B21"/>
    <w:rsid w:val="00583654"/>
    <w:rsid w:val="00584BED"/>
    <w:rsid w:val="00586C6F"/>
    <w:rsid w:val="00590C75"/>
    <w:rsid w:val="00594DFE"/>
    <w:rsid w:val="005A1532"/>
    <w:rsid w:val="005A21F5"/>
    <w:rsid w:val="005A3180"/>
    <w:rsid w:val="005A5D37"/>
    <w:rsid w:val="005B3C0C"/>
    <w:rsid w:val="005B4696"/>
    <w:rsid w:val="005B6235"/>
    <w:rsid w:val="005C456F"/>
    <w:rsid w:val="005C57F3"/>
    <w:rsid w:val="005D15F3"/>
    <w:rsid w:val="005D1B72"/>
    <w:rsid w:val="005D4749"/>
    <w:rsid w:val="005D49D8"/>
    <w:rsid w:val="005D67D6"/>
    <w:rsid w:val="005D7FB7"/>
    <w:rsid w:val="005E07D9"/>
    <w:rsid w:val="005E2F28"/>
    <w:rsid w:val="005E6284"/>
    <w:rsid w:val="005F2866"/>
    <w:rsid w:val="005F2E94"/>
    <w:rsid w:val="005F3606"/>
    <w:rsid w:val="005F376E"/>
    <w:rsid w:val="005F538D"/>
    <w:rsid w:val="005F5458"/>
    <w:rsid w:val="00603024"/>
    <w:rsid w:val="00605231"/>
    <w:rsid w:val="00605F61"/>
    <w:rsid w:val="00606639"/>
    <w:rsid w:val="00606EBE"/>
    <w:rsid w:val="00617CD0"/>
    <w:rsid w:val="006221C6"/>
    <w:rsid w:val="006275C6"/>
    <w:rsid w:val="00630D7E"/>
    <w:rsid w:val="00637D33"/>
    <w:rsid w:val="006427E9"/>
    <w:rsid w:val="00645C62"/>
    <w:rsid w:val="00646250"/>
    <w:rsid w:val="00650424"/>
    <w:rsid w:val="00651709"/>
    <w:rsid w:val="00652502"/>
    <w:rsid w:val="0065637B"/>
    <w:rsid w:val="006565DD"/>
    <w:rsid w:val="00656A27"/>
    <w:rsid w:val="0066120B"/>
    <w:rsid w:val="00661BE7"/>
    <w:rsid w:val="00662737"/>
    <w:rsid w:val="00665A1A"/>
    <w:rsid w:val="0066691D"/>
    <w:rsid w:val="0066691F"/>
    <w:rsid w:val="00667AD1"/>
    <w:rsid w:val="006703C7"/>
    <w:rsid w:val="00671750"/>
    <w:rsid w:val="00672F88"/>
    <w:rsid w:val="00675ED0"/>
    <w:rsid w:val="00676A63"/>
    <w:rsid w:val="00677A22"/>
    <w:rsid w:val="00682FE9"/>
    <w:rsid w:val="00683379"/>
    <w:rsid w:val="006921B2"/>
    <w:rsid w:val="00693502"/>
    <w:rsid w:val="00693C85"/>
    <w:rsid w:val="006948B5"/>
    <w:rsid w:val="006A7D43"/>
    <w:rsid w:val="006B0438"/>
    <w:rsid w:val="006B149F"/>
    <w:rsid w:val="006B4764"/>
    <w:rsid w:val="006B781E"/>
    <w:rsid w:val="006C0AAE"/>
    <w:rsid w:val="006C38AB"/>
    <w:rsid w:val="006C5E4E"/>
    <w:rsid w:val="006C72E2"/>
    <w:rsid w:val="006C7A5E"/>
    <w:rsid w:val="006D5B89"/>
    <w:rsid w:val="006D5D13"/>
    <w:rsid w:val="006E04DC"/>
    <w:rsid w:val="006E3590"/>
    <w:rsid w:val="006E5626"/>
    <w:rsid w:val="006F04F8"/>
    <w:rsid w:val="006F38F0"/>
    <w:rsid w:val="006F7AB7"/>
    <w:rsid w:val="00700A54"/>
    <w:rsid w:val="00700BD7"/>
    <w:rsid w:val="00701B6B"/>
    <w:rsid w:val="00702E8B"/>
    <w:rsid w:val="00704DAA"/>
    <w:rsid w:val="00707001"/>
    <w:rsid w:val="007108B9"/>
    <w:rsid w:val="00714842"/>
    <w:rsid w:val="00715A45"/>
    <w:rsid w:val="00715CC2"/>
    <w:rsid w:val="00715F8E"/>
    <w:rsid w:val="00721E38"/>
    <w:rsid w:val="0072228D"/>
    <w:rsid w:val="00724C72"/>
    <w:rsid w:val="0072562B"/>
    <w:rsid w:val="007260DB"/>
    <w:rsid w:val="007275AC"/>
    <w:rsid w:val="00727C7D"/>
    <w:rsid w:val="00731346"/>
    <w:rsid w:val="00731CEB"/>
    <w:rsid w:val="007327C6"/>
    <w:rsid w:val="00732C1C"/>
    <w:rsid w:val="00734399"/>
    <w:rsid w:val="00734C52"/>
    <w:rsid w:val="00740246"/>
    <w:rsid w:val="007501B0"/>
    <w:rsid w:val="0075195A"/>
    <w:rsid w:val="00756FDB"/>
    <w:rsid w:val="00761468"/>
    <w:rsid w:val="007615D6"/>
    <w:rsid w:val="00761E95"/>
    <w:rsid w:val="00762B6E"/>
    <w:rsid w:val="00767552"/>
    <w:rsid w:val="00770D28"/>
    <w:rsid w:val="00773CD4"/>
    <w:rsid w:val="00776F90"/>
    <w:rsid w:val="00777AF6"/>
    <w:rsid w:val="00780AE7"/>
    <w:rsid w:val="00780BE5"/>
    <w:rsid w:val="00782269"/>
    <w:rsid w:val="007823DE"/>
    <w:rsid w:val="00786123"/>
    <w:rsid w:val="0078651A"/>
    <w:rsid w:val="00790F69"/>
    <w:rsid w:val="00791D84"/>
    <w:rsid w:val="00792C7F"/>
    <w:rsid w:val="007932D9"/>
    <w:rsid w:val="00794B33"/>
    <w:rsid w:val="00794C89"/>
    <w:rsid w:val="00795144"/>
    <w:rsid w:val="00797B8D"/>
    <w:rsid w:val="007A44B7"/>
    <w:rsid w:val="007B0A19"/>
    <w:rsid w:val="007C02D8"/>
    <w:rsid w:val="007C2734"/>
    <w:rsid w:val="007C517D"/>
    <w:rsid w:val="007C5E1F"/>
    <w:rsid w:val="007C7D60"/>
    <w:rsid w:val="007D2420"/>
    <w:rsid w:val="007D3978"/>
    <w:rsid w:val="007D5398"/>
    <w:rsid w:val="007D55FF"/>
    <w:rsid w:val="007D5D8F"/>
    <w:rsid w:val="007D637E"/>
    <w:rsid w:val="007E2D31"/>
    <w:rsid w:val="007F0E87"/>
    <w:rsid w:val="007F1533"/>
    <w:rsid w:val="007F2E3F"/>
    <w:rsid w:val="007F3AD6"/>
    <w:rsid w:val="007F3CB1"/>
    <w:rsid w:val="007F3CB5"/>
    <w:rsid w:val="007F49B7"/>
    <w:rsid w:val="00806B4B"/>
    <w:rsid w:val="00817798"/>
    <w:rsid w:val="00820579"/>
    <w:rsid w:val="0082465D"/>
    <w:rsid w:val="00830BEF"/>
    <w:rsid w:val="0083372D"/>
    <w:rsid w:val="0083549E"/>
    <w:rsid w:val="00835A11"/>
    <w:rsid w:val="00836A8C"/>
    <w:rsid w:val="00837E61"/>
    <w:rsid w:val="00842918"/>
    <w:rsid w:val="00844ED1"/>
    <w:rsid w:val="00845DE8"/>
    <w:rsid w:val="00845DF4"/>
    <w:rsid w:val="00846317"/>
    <w:rsid w:val="00846CB6"/>
    <w:rsid w:val="0084777C"/>
    <w:rsid w:val="00850372"/>
    <w:rsid w:val="0085117A"/>
    <w:rsid w:val="008567C1"/>
    <w:rsid w:val="008568CE"/>
    <w:rsid w:val="00856C25"/>
    <w:rsid w:val="00857758"/>
    <w:rsid w:val="00861008"/>
    <w:rsid w:val="0086232A"/>
    <w:rsid w:val="008627BE"/>
    <w:rsid w:val="00864299"/>
    <w:rsid w:val="008645EF"/>
    <w:rsid w:val="00870B1A"/>
    <w:rsid w:val="00870D1E"/>
    <w:rsid w:val="008778B3"/>
    <w:rsid w:val="008827D6"/>
    <w:rsid w:val="0088793A"/>
    <w:rsid w:val="00890AFD"/>
    <w:rsid w:val="00894698"/>
    <w:rsid w:val="00896E3B"/>
    <w:rsid w:val="008A176A"/>
    <w:rsid w:val="008A1F37"/>
    <w:rsid w:val="008A21F3"/>
    <w:rsid w:val="008B4833"/>
    <w:rsid w:val="008B7FE0"/>
    <w:rsid w:val="008C0168"/>
    <w:rsid w:val="008C303D"/>
    <w:rsid w:val="008C4DAC"/>
    <w:rsid w:val="008C7C6E"/>
    <w:rsid w:val="008D2C2C"/>
    <w:rsid w:val="008D469B"/>
    <w:rsid w:val="008D5651"/>
    <w:rsid w:val="008D7AC3"/>
    <w:rsid w:val="008E1883"/>
    <w:rsid w:val="008E26A7"/>
    <w:rsid w:val="008E54E9"/>
    <w:rsid w:val="008E6261"/>
    <w:rsid w:val="008E66CC"/>
    <w:rsid w:val="008F02E6"/>
    <w:rsid w:val="008F36D3"/>
    <w:rsid w:val="008F67B1"/>
    <w:rsid w:val="00903478"/>
    <w:rsid w:val="00913303"/>
    <w:rsid w:val="00915705"/>
    <w:rsid w:val="009219EC"/>
    <w:rsid w:val="00922F04"/>
    <w:rsid w:val="00924AA2"/>
    <w:rsid w:val="00931283"/>
    <w:rsid w:val="00931B36"/>
    <w:rsid w:val="00933012"/>
    <w:rsid w:val="0093443B"/>
    <w:rsid w:val="009414C8"/>
    <w:rsid w:val="009416E3"/>
    <w:rsid w:val="00944395"/>
    <w:rsid w:val="009467C1"/>
    <w:rsid w:val="00946985"/>
    <w:rsid w:val="00947722"/>
    <w:rsid w:val="009501F3"/>
    <w:rsid w:val="00955E4B"/>
    <w:rsid w:val="00957E5D"/>
    <w:rsid w:val="00960648"/>
    <w:rsid w:val="0096099F"/>
    <w:rsid w:val="009633D6"/>
    <w:rsid w:val="009652BE"/>
    <w:rsid w:val="00965BF4"/>
    <w:rsid w:val="00967E2F"/>
    <w:rsid w:val="00967EED"/>
    <w:rsid w:val="00971505"/>
    <w:rsid w:val="00973109"/>
    <w:rsid w:val="009731E5"/>
    <w:rsid w:val="009820D4"/>
    <w:rsid w:val="00983641"/>
    <w:rsid w:val="00984444"/>
    <w:rsid w:val="009864F7"/>
    <w:rsid w:val="00996AE0"/>
    <w:rsid w:val="00996BC0"/>
    <w:rsid w:val="009A07BB"/>
    <w:rsid w:val="009A13C8"/>
    <w:rsid w:val="009A1464"/>
    <w:rsid w:val="009A3DCA"/>
    <w:rsid w:val="009A67B3"/>
    <w:rsid w:val="009B07DD"/>
    <w:rsid w:val="009B2630"/>
    <w:rsid w:val="009B2748"/>
    <w:rsid w:val="009B6567"/>
    <w:rsid w:val="009C0556"/>
    <w:rsid w:val="009C1483"/>
    <w:rsid w:val="009C3F3C"/>
    <w:rsid w:val="009C4092"/>
    <w:rsid w:val="009C744B"/>
    <w:rsid w:val="009C7B56"/>
    <w:rsid w:val="009D2E87"/>
    <w:rsid w:val="009D3358"/>
    <w:rsid w:val="009D5DF5"/>
    <w:rsid w:val="009E03DF"/>
    <w:rsid w:val="009E1767"/>
    <w:rsid w:val="009E19BD"/>
    <w:rsid w:val="009E4FA2"/>
    <w:rsid w:val="009E594F"/>
    <w:rsid w:val="009E6CB0"/>
    <w:rsid w:val="009E7C0A"/>
    <w:rsid w:val="009F174C"/>
    <w:rsid w:val="009F179D"/>
    <w:rsid w:val="009F4506"/>
    <w:rsid w:val="00A010BA"/>
    <w:rsid w:val="00A01618"/>
    <w:rsid w:val="00A048FB"/>
    <w:rsid w:val="00A07BEA"/>
    <w:rsid w:val="00A07E2B"/>
    <w:rsid w:val="00A10712"/>
    <w:rsid w:val="00A12239"/>
    <w:rsid w:val="00A12902"/>
    <w:rsid w:val="00A141AF"/>
    <w:rsid w:val="00A15171"/>
    <w:rsid w:val="00A21DDC"/>
    <w:rsid w:val="00A24016"/>
    <w:rsid w:val="00A256FE"/>
    <w:rsid w:val="00A26D7B"/>
    <w:rsid w:val="00A32E57"/>
    <w:rsid w:val="00A338DF"/>
    <w:rsid w:val="00A35582"/>
    <w:rsid w:val="00A35DC8"/>
    <w:rsid w:val="00A424E2"/>
    <w:rsid w:val="00A473AC"/>
    <w:rsid w:val="00A514D7"/>
    <w:rsid w:val="00A57EBA"/>
    <w:rsid w:val="00A601EE"/>
    <w:rsid w:val="00A620C9"/>
    <w:rsid w:val="00A64414"/>
    <w:rsid w:val="00A722AD"/>
    <w:rsid w:val="00A75CC6"/>
    <w:rsid w:val="00A812C8"/>
    <w:rsid w:val="00A81BE3"/>
    <w:rsid w:val="00A837F6"/>
    <w:rsid w:val="00A91508"/>
    <w:rsid w:val="00A94E13"/>
    <w:rsid w:val="00A9519E"/>
    <w:rsid w:val="00A961D8"/>
    <w:rsid w:val="00A97DBE"/>
    <w:rsid w:val="00AA4A49"/>
    <w:rsid w:val="00AB0208"/>
    <w:rsid w:val="00AB0636"/>
    <w:rsid w:val="00AB366E"/>
    <w:rsid w:val="00AB4CE8"/>
    <w:rsid w:val="00AB4F46"/>
    <w:rsid w:val="00AB6CE7"/>
    <w:rsid w:val="00AB6EBE"/>
    <w:rsid w:val="00AB733E"/>
    <w:rsid w:val="00AC02B4"/>
    <w:rsid w:val="00AC34BA"/>
    <w:rsid w:val="00AC4E86"/>
    <w:rsid w:val="00AE01CC"/>
    <w:rsid w:val="00AE087A"/>
    <w:rsid w:val="00AE410A"/>
    <w:rsid w:val="00AE4590"/>
    <w:rsid w:val="00AF0A16"/>
    <w:rsid w:val="00AF0ACE"/>
    <w:rsid w:val="00B00A46"/>
    <w:rsid w:val="00B00B62"/>
    <w:rsid w:val="00B00BE9"/>
    <w:rsid w:val="00B01D01"/>
    <w:rsid w:val="00B0200C"/>
    <w:rsid w:val="00B027E7"/>
    <w:rsid w:val="00B030DE"/>
    <w:rsid w:val="00B037B5"/>
    <w:rsid w:val="00B141A7"/>
    <w:rsid w:val="00B14550"/>
    <w:rsid w:val="00B157DD"/>
    <w:rsid w:val="00B16D3C"/>
    <w:rsid w:val="00B20151"/>
    <w:rsid w:val="00B20E20"/>
    <w:rsid w:val="00B22BA2"/>
    <w:rsid w:val="00B304C4"/>
    <w:rsid w:val="00B32CDD"/>
    <w:rsid w:val="00B34133"/>
    <w:rsid w:val="00B36C34"/>
    <w:rsid w:val="00B37454"/>
    <w:rsid w:val="00B37892"/>
    <w:rsid w:val="00B44B9A"/>
    <w:rsid w:val="00B45FC9"/>
    <w:rsid w:val="00B54E72"/>
    <w:rsid w:val="00B55290"/>
    <w:rsid w:val="00B6076B"/>
    <w:rsid w:val="00B61E0B"/>
    <w:rsid w:val="00B61F58"/>
    <w:rsid w:val="00B6326E"/>
    <w:rsid w:val="00B6432E"/>
    <w:rsid w:val="00B65697"/>
    <w:rsid w:val="00B6776A"/>
    <w:rsid w:val="00B7219A"/>
    <w:rsid w:val="00B754F3"/>
    <w:rsid w:val="00B75FE1"/>
    <w:rsid w:val="00B762A2"/>
    <w:rsid w:val="00B77BA0"/>
    <w:rsid w:val="00B8071F"/>
    <w:rsid w:val="00B80E44"/>
    <w:rsid w:val="00B8433A"/>
    <w:rsid w:val="00B872D3"/>
    <w:rsid w:val="00B915B8"/>
    <w:rsid w:val="00B9261E"/>
    <w:rsid w:val="00B93797"/>
    <w:rsid w:val="00B9756E"/>
    <w:rsid w:val="00BA0C62"/>
    <w:rsid w:val="00BA14B5"/>
    <w:rsid w:val="00BA43BA"/>
    <w:rsid w:val="00BA57F8"/>
    <w:rsid w:val="00BA76AA"/>
    <w:rsid w:val="00BB11AA"/>
    <w:rsid w:val="00BB153B"/>
    <w:rsid w:val="00BB1935"/>
    <w:rsid w:val="00BB3E6A"/>
    <w:rsid w:val="00BB5AAD"/>
    <w:rsid w:val="00BB6206"/>
    <w:rsid w:val="00BB7732"/>
    <w:rsid w:val="00BC096C"/>
    <w:rsid w:val="00BC5827"/>
    <w:rsid w:val="00BC5898"/>
    <w:rsid w:val="00BC6A49"/>
    <w:rsid w:val="00BD09BB"/>
    <w:rsid w:val="00BD1430"/>
    <w:rsid w:val="00BD31AA"/>
    <w:rsid w:val="00BD4196"/>
    <w:rsid w:val="00BD4A6B"/>
    <w:rsid w:val="00BD50CF"/>
    <w:rsid w:val="00BD7C7E"/>
    <w:rsid w:val="00BE0938"/>
    <w:rsid w:val="00BE1546"/>
    <w:rsid w:val="00BE29EA"/>
    <w:rsid w:val="00BE3BE4"/>
    <w:rsid w:val="00BE3C53"/>
    <w:rsid w:val="00BE6CB7"/>
    <w:rsid w:val="00BF2323"/>
    <w:rsid w:val="00BF2988"/>
    <w:rsid w:val="00BF3FFD"/>
    <w:rsid w:val="00BF5A6E"/>
    <w:rsid w:val="00C009EA"/>
    <w:rsid w:val="00C02D81"/>
    <w:rsid w:val="00C0775B"/>
    <w:rsid w:val="00C12C33"/>
    <w:rsid w:val="00C163D6"/>
    <w:rsid w:val="00C16AC8"/>
    <w:rsid w:val="00C202E8"/>
    <w:rsid w:val="00C205DD"/>
    <w:rsid w:val="00C21AC5"/>
    <w:rsid w:val="00C21C35"/>
    <w:rsid w:val="00C21DE1"/>
    <w:rsid w:val="00C23085"/>
    <w:rsid w:val="00C232A4"/>
    <w:rsid w:val="00C34A38"/>
    <w:rsid w:val="00C37502"/>
    <w:rsid w:val="00C37694"/>
    <w:rsid w:val="00C42998"/>
    <w:rsid w:val="00C442B3"/>
    <w:rsid w:val="00C46151"/>
    <w:rsid w:val="00C50443"/>
    <w:rsid w:val="00C505FA"/>
    <w:rsid w:val="00C506BF"/>
    <w:rsid w:val="00C50FF2"/>
    <w:rsid w:val="00C52355"/>
    <w:rsid w:val="00C54D82"/>
    <w:rsid w:val="00C56E83"/>
    <w:rsid w:val="00C571D4"/>
    <w:rsid w:val="00C61BEB"/>
    <w:rsid w:val="00C62F35"/>
    <w:rsid w:val="00C7092B"/>
    <w:rsid w:val="00C802C6"/>
    <w:rsid w:val="00C807D7"/>
    <w:rsid w:val="00C827DD"/>
    <w:rsid w:val="00C8505B"/>
    <w:rsid w:val="00C861B8"/>
    <w:rsid w:val="00C868D2"/>
    <w:rsid w:val="00C90A10"/>
    <w:rsid w:val="00C91051"/>
    <w:rsid w:val="00C91716"/>
    <w:rsid w:val="00C94D48"/>
    <w:rsid w:val="00C955A2"/>
    <w:rsid w:val="00CA3341"/>
    <w:rsid w:val="00CA372B"/>
    <w:rsid w:val="00CA3D5D"/>
    <w:rsid w:val="00CA5FFF"/>
    <w:rsid w:val="00CA7319"/>
    <w:rsid w:val="00CB0F68"/>
    <w:rsid w:val="00CB1992"/>
    <w:rsid w:val="00CB500F"/>
    <w:rsid w:val="00CB7553"/>
    <w:rsid w:val="00CB7703"/>
    <w:rsid w:val="00CC01B2"/>
    <w:rsid w:val="00CC18FB"/>
    <w:rsid w:val="00CC285D"/>
    <w:rsid w:val="00CC5FFE"/>
    <w:rsid w:val="00CD06B4"/>
    <w:rsid w:val="00CD10ED"/>
    <w:rsid w:val="00CD22D4"/>
    <w:rsid w:val="00CD41E0"/>
    <w:rsid w:val="00CD5F80"/>
    <w:rsid w:val="00CD6B16"/>
    <w:rsid w:val="00CD7EB0"/>
    <w:rsid w:val="00CE0B26"/>
    <w:rsid w:val="00CE392C"/>
    <w:rsid w:val="00CE5B9A"/>
    <w:rsid w:val="00CF0DE1"/>
    <w:rsid w:val="00CF496D"/>
    <w:rsid w:val="00CF758D"/>
    <w:rsid w:val="00D007AA"/>
    <w:rsid w:val="00D01F4A"/>
    <w:rsid w:val="00D02076"/>
    <w:rsid w:val="00D025D0"/>
    <w:rsid w:val="00D04C63"/>
    <w:rsid w:val="00D06BE5"/>
    <w:rsid w:val="00D07408"/>
    <w:rsid w:val="00D101AC"/>
    <w:rsid w:val="00D1110F"/>
    <w:rsid w:val="00D124E9"/>
    <w:rsid w:val="00D125A5"/>
    <w:rsid w:val="00D13CDB"/>
    <w:rsid w:val="00D1572A"/>
    <w:rsid w:val="00D20C45"/>
    <w:rsid w:val="00D22E44"/>
    <w:rsid w:val="00D23D7E"/>
    <w:rsid w:val="00D26780"/>
    <w:rsid w:val="00D27D10"/>
    <w:rsid w:val="00D30CFC"/>
    <w:rsid w:val="00D314A5"/>
    <w:rsid w:val="00D32E67"/>
    <w:rsid w:val="00D36E1A"/>
    <w:rsid w:val="00D37647"/>
    <w:rsid w:val="00D37A39"/>
    <w:rsid w:val="00D40010"/>
    <w:rsid w:val="00D42CEA"/>
    <w:rsid w:val="00D45FD2"/>
    <w:rsid w:val="00D511CF"/>
    <w:rsid w:val="00D57984"/>
    <w:rsid w:val="00D614C8"/>
    <w:rsid w:val="00D616B0"/>
    <w:rsid w:val="00D61C6A"/>
    <w:rsid w:val="00D63117"/>
    <w:rsid w:val="00D66BE5"/>
    <w:rsid w:val="00D70282"/>
    <w:rsid w:val="00D71635"/>
    <w:rsid w:val="00D754C5"/>
    <w:rsid w:val="00D77CFC"/>
    <w:rsid w:val="00D81C97"/>
    <w:rsid w:val="00D824C1"/>
    <w:rsid w:val="00D87B5C"/>
    <w:rsid w:val="00D9317E"/>
    <w:rsid w:val="00D935A4"/>
    <w:rsid w:val="00D93885"/>
    <w:rsid w:val="00DA3F03"/>
    <w:rsid w:val="00DA6AC5"/>
    <w:rsid w:val="00DA6C73"/>
    <w:rsid w:val="00DB26C5"/>
    <w:rsid w:val="00DB4929"/>
    <w:rsid w:val="00DB758A"/>
    <w:rsid w:val="00DC1B08"/>
    <w:rsid w:val="00DC243A"/>
    <w:rsid w:val="00DC25BF"/>
    <w:rsid w:val="00DC38B9"/>
    <w:rsid w:val="00DC4446"/>
    <w:rsid w:val="00DC5227"/>
    <w:rsid w:val="00DD64EB"/>
    <w:rsid w:val="00DD768A"/>
    <w:rsid w:val="00DE41BD"/>
    <w:rsid w:val="00DE48AD"/>
    <w:rsid w:val="00DE69A4"/>
    <w:rsid w:val="00DE7139"/>
    <w:rsid w:val="00DF0A42"/>
    <w:rsid w:val="00DF0BF3"/>
    <w:rsid w:val="00DF2226"/>
    <w:rsid w:val="00DF6924"/>
    <w:rsid w:val="00E019F5"/>
    <w:rsid w:val="00E02A16"/>
    <w:rsid w:val="00E12804"/>
    <w:rsid w:val="00E12F56"/>
    <w:rsid w:val="00E16E64"/>
    <w:rsid w:val="00E21394"/>
    <w:rsid w:val="00E21E0B"/>
    <w:rsid w:val="00E224F6"/>
    <w:rsid w:val="00E23A90"/>
    <w:rsid w:val="00E23DDE"/>
    <w:rsid w:val="00E24B36"/>
    <w:rsid w:val="00E257D7"/>
    <w:rsid w:val="00E27473"/>
    <w:rsid w:val="00E27652"/>
    <w:rsid w:val="00E303A5"/>
    <w:rsid w:val="00E3337E"/>
    <w:rsid w:val="00E3704B"/>
    <w:rsid w:val="00E375BA"/>
    <w:rsid w:val="00E42A56"/>
    <w:rsid w:val="00E50F5E"/>
    <w:rsid w:val="00E52A20"/>
    <w:rsid w:val="00E52B35"/>
    <w:rsid w:val="00E66166"/>
    <w:rsid w:val="00E66746"/>
    <w:rsid w:val="00E66F0D"/>
    <w:rsid w:val="00E67CA1"/>
    <w:rsid w:val="00E70AE1"/>
    <w:rsid w:val="00E720B2"/>
    <w:rsid w:val="00E8084A"/>
    <w:rsid w:val="00E8527B"/>
    <w:rsid w:val="00E863FE"/>
    <w:rsid w:val="00E917B1"/>
    <w:rsid w:val="00E9636C"/>
    <w:rsid w:val="00EA18E4"/>
    <w:rsid w:val="00EA5C87"/>
    <w:rsid w:val="00EA7147"/>
    <w:rsid w:val="00EB38A2"/>
    <w:rsid w:val="00EB54FB"/>
    <w:rsid w:val="00EB604A"/>
    <w:rsid w:val="00EB6356"/>
    <w:rsid w:val="00EC0679"/>
    <w:rsid w:val="00EC0A2A"/>
    <w:rsid w:val="00EC2012"/>
    <w:rsid w:val="00EC3CB1"/>
    <w:rsid w:val="00EC449E"/>
    <w:rsid w:val="00EC6B62"/>
    <w:rsid w:val="00EC75C2"/>
    <w:rsid w:val="00ED0BAE"/>
    <w:rsid w:val="00ED1C6E"/>
    <w:rsid w:val="00ED2511"/>
    <w:rsid w:val="00ED2C76"/>
    <w:rsid w:val="00ED3146"/>
    <w:rsid w:val="00ED4E01"/>
    <w:rsid w:val="00ED5486"/>
    <w:rsid w:val="00ED5D02"/>
    <w:rsid w:val="00EE036D"/>
    <w:rsid w:val="00EE5481"/>
    <w:rsid w:val="00EF6E91"/>
    <w:rsid w:val="00EF7F7A"/>
    <w:rsid w:val="00F0041C"/>
    <w:rsid w:val="00F02E55"/>
    <w:rsid w:val="00F16762"/>
    <w:rsid w:val="00F17659"/>
    <w:rsid w:val="00F17694"/>
    <w:rsid w:val="00F21BCB"/>
    <w:rsid w:val="00F223CE"/>
    <w:rsid w:val="00F22DFD"/>
    <w:rsid w:val="00F35291"/>
    <w:rsid w:val="00F40ADA"/>
    <w:rsid w:val="00F42918"/>
    <w:rsid w:val="00F42C15"/>
    <w:rsid w:val="00F42E65"/>
    <w:rsid w:val="00F4331B"/>
    <w:rsid w:val="00F441DE"/>
    <w:rsid w:val="00F458EA"/>
    <w:rsid w:val="00F46A29"/>
    <w:rsid w:val="00F509D9"/>
    <w:rsid w:val="00F511D8"/>
    <w:rsid w:val="00F51C72"/>
    <w:rsid w:val="00F601C9"/>
    <w:rsid w:val="00F616CE"/>
    <w:rsid w:val="00F63CAF"/>
    <w:rsid w:val="00F64D89"/>
    <w:rsid w:val="00F654AD"/>
    <w:rsid w:val="00F7097F"/>
    <w:rsid w:val="00F71809"/>
    <w:rsid w:val="00F719F7"/>
    <w:rsid w:val="00F72CAF"/>
    <w:rsid w:val="00F72F17"/>
    <w:rsid w:val="00F737F5"/>
    <w:rsid w:val="00F73CBE"/>
    <w:rsid w:val="00F774C1"/>
    <w:rsid w:val="00F826E3"/>
    <w:rsid w:val="00F82F50"/>
    <w:rsid w:val="00F833C6"/>
    <w:rsid w:val="00F9123B"/>
    <w:rsid w:val="00F93871"/>
    <w:rsid w:val="00F9414C"/>
    <w:rsid w:val="00FA2FA8"/>
    <w:rsid w:val="00FA43B0"/>
    <w:rsid w:val="00FA4F70"/>
    <w:rsid w:val="00FB4137"/>
    <w:rsid w:val="00FB569E"/>
    <w:rsid w:val="00FB666F"/>
    <w:rsid w:val="00FC101B"/>
    <w:rsid w:val="00FC63BE"/>
    <w:rsid w:val="00FD0B99"/>
    <w:rsid w:val="00FD11EC"/>
    <w:rsid w:val="00FD22EF"/>
    <w:rsid w:val="00FD4C8B"/>
    <w:rsid w:val="00FD5CC0"/>
    <w:rsid w:val="00FD64A2"/>
    <w:rsid w:val="00FE21B7"/>
    <w:rsid w:val="00FE363A"/>
    <w:rsid w:val="00FF0EDE"/>
    <w:rsid w:val="00FF17AB"/>
    <w:rsid w:val="00FF23FE"/>
    <w:rsid w:val="00FF2985"/>
    <w:rsid w:val="00FF46F7"/>
    <w:rsid w:val="00FF4BF4"/>
    <w:rsid w:val="00FF56A4"/>
    <w:rsid w:val="00FF5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Normal (Web)" w:uiPriority="99"/>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264249"/>
    <w:pPr>
      <w:widowControl w:val="0"/>
      <w:ind w:firstLineChars="197" w:firstLine="552"/>
      <w:jc w:val="both"/>
    </w:pPr>
    <w:rPr>
      <w:rFonts w:ascii="仿宋_GB2312" w:eastAsia="仿宋_GB2312"/>
      <w:kern w:val="2"/>
      <w:sz w:val="28"/>
      <w:szCs w:val="28"/>
    </w:rPr>
  </w:style>
  <w:style w:type="paragraph" w:styleId="1">
    <w:name w:val="heading 1"/>
    <w:basedOn w:val="a"/>
    <w:next w:val="a"/>
    <w:link w:val="1Char"/>
    <w:qFormat/>
    <w:rsid w:val="00107E9F"/>
    <w:pPr>
      <w:ind w:firstLine="554"/>
      <w:outlineLvl w:val="0"/>
    </w:pPr>
    <w:rPr>
      <w:b/>
    </w:rPr>
  </w:style>
  <w:style w:type="paragraph" w:styleId="2">
    <w:name w:val="heading 2"/>
    <w:basedOn w:val="a"/>
    <w:next w:val="a"/>
    <w:link w:val="2Char"/>
    <w:unhideWhenUsed/>
    <w:qFormat/>
    <w:rsid w:val="00107E9F"/>
    <w:pPr>
      <w:keepNext/>
      <w:keepLines/>
      <w:spacing w:before="260" w:after="260" w:line="416" w:lineRule="auto"/>
      <w:outlineLvl w:val="1"/>
    </w:pPr>
    <w:rPr>
      <w:rFonts w:ascii="Cambria" w:eastAsia="宋体" w:hAnsi="Cambria"/>
      <w:b/>
      <w:bCs/>
      <w:sz w:val="32"/>
      <w:szCs w:val="32"/>
    </w:rPr>
  </w:style>
  <w:style w:type="paragraph" w:styleId="3">
    <w:name w:val="heading 3"/>
    <w:basedOn w:val="a"/>
    <w:next w:val="a"/>
    <w:link w:val="3Char"/>
    <w:semiHidden/>
    <w:unhideWhenUsed/>
    <w:qFormat/>
    <w:rsid w:val="00107E9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D40010"/>
    <w:pPr>
      <w:ind w:firstLineChars="200" w:firstLine="420"/>
    </w:pPr>
  </w:style>
  <w:style w:type="paragraph" w:styleId="a4">
    <w:name w:val="header"/>
    <w:basedOn w:val="a"/>
    <w:link w:val="Char"/>
    <w:rsid w:val="000B2145"/>
    <w:pPr>
      <w:pBdr>
        <w:bottom w:val="single" w:sz="6" w:space="1" w:color="auto"/>
      </w:pBdr>
      <w:tabs>
        <w:tab w:val="center" w:pos="4153"/>
        <w:tab w:val="right" w:pos="8306"/>
      </w:tabs>
      <w:snapToGrid w:val="0"/>
      <w:jc w:val="center"/>
    </w:pPr>
    <w:rPr>
      <w:rFonts w:ascii="Times New Roman" w:eastAsia="宋体"/>
      <w:sz w:val="18"/>
      <w:szCs w:val="18"/>
    </w:rPr>
  </w:style>
  <w:style w:type="character" w:customStyle="1" w:styleId="Char">
    <w:name w:val="页眉 Char"/>
    <w:link w:val="a4"/>
    <w:rsid w:val="000B2145"/>
    <w:rPr>
      <w:kern w:val="2"/>
      <w:sz w:val="18"/>
      <w:szCs w:val="18"/>
    </w:rPr>
  </w:style>
  <w:style w:type="paragraph" w:styleId="a5">
    <w:name w:val="footer"/>
    <w:basedOn w:val="a"/>
    <w:link w:val="Char0"/>
    <w:uiPriority w:val="99"/>
    <w:rsid w:val="000B2145"/>
    <w:pPr>
      <w:tabs>
        <w:tab w:val="center" w:pos="4153"/>
        <w:tab w:val="right" w:pos="8306"/>
      </w:tabs>
      <w:snapToGrid w:val="0"/>
      <w:jc w:val="left"/>
    </w:pPr>
    <w:rPr>
      <w:rFonts w:ascii="Times New Roman" w:eastAsia="宋体"/>
      <w:sz w:val="18"/>
      <w:szCs w:val="18"/>
    </w:rPr>
  </w:style>
  <w:style w:type="character" w:customStyle="1" w:styleId="Char0">
    <w:name w:val="页脚 Char"/>
    <w:link w:val="a5"/>
    <w:uiPriority w:val="99"/>
    <w:rsid w:val="000B2145"/>
    <w:rPr>
      <w:kern w:val="2"/>
      <w:sz w:val="18"/>
      <w:szCs w:val="18"/>
    </w:rPr>
  </w:style>
  <w:style w:type="paragraph" w:styleId="a6">
    <w:name w:val="Balloon Text"/>
    <w:basedOn w:val="a"/>
    <w:link w:val="Char1"/>
    <w:semiHidden/>
    <w:unhideWhenUsed/>
    <w:rsid w:val="00996AE0"/>
    <w:rPr>
      <w:rFonts w:ascii="Times New Roman" w:eastAsia="宋体"/>
      <w:sz w:val="18"/>
      <w:szCs w:val="18"/>
    </w:rPr>
  </w:style>
  <w:style w:type="character" w:customStyle="1" w:styleId="Char1">
    <w:name w:val="批注框文本 Char"/>
    <w:link w:val="a6"/>
    <w:semiHidden/>
    <w:rsid w:val="00996AE0"/>
    <w:rPr>
      <w:kern w:val="2"/>
      <w:sz w:val="18"/>
      <w:szCs w:val="18"/>
    </w:rPr>
  </w:style>
  <w:style w:type="character" w:customStyle="1" w:styleId="1Char">
    <w:name w:val="标题 1 Char"/>
    <w:link w:val="1"/>
    <w:rsid w:val="00107E9F"/>
    <w:rPr>
      <w:rFonts w:ascii="仿宋_GB2312" w:eastAsia="仿宋_GB2312"/>
      <w:b/>
      <w:kern w:val="2"/>
      <w:sz w:val="28"/>
      <w:szCs w:val="28"/>
    </w:rPr>
  </w:style>
  <w:style w:type="character" w:styleId="a7">
    <w:name w:val="annotation reference"/>
    <w:semiHidden/>
    <w:unhideWhenUsed/>
    <w:rsid w:val="00F02E55"/>
    <w:rPr>
      <w:sz w:val="21"/>
      <w:szCs w:val="21"/>
    </w:rPr>
  </w:style>
  <w:style w:type="paragraph" w:styleId="a8">
    <w:name w:val="annotation text"/>
    <w:basedOn w:val="a"/>
    <w:link w:val="Char2"/>
    <w:semiHidden/>
    <w:unhideWhenUsed/>
    <w:rsid w:val="00F02E55"/>
    <w:pPr>
      <w:jc w:val="left"/>
    </w:pPr>
    <w:rPr>
      <w:rFonts w:ascii="Times New Roman" w:eastAsia="宋体"/>
      <w:sz w:val="21"/>
      <w:szCs w:val="24"/>
    </w:rPr>
  </w:style>
  <w:style w:type="character" w:customStyle="1" w:styleId="Char2">
    <w:name w:val="批注文字 Char"/>
    <w:link w:val="a8"/>
    <w:semiHidden/>
    <w:rsid w:val="00F02E55"/>
    <w:rPr>
      <w:kern w:val="2"/>
      <w:sz w:val="21"/>
      <w:szCs w:val="24"/>
    </w:rPr>
  </w:style>
  <w:style w:type="paragraph" w:styleId="a9">
    <w:name w:val="annotation subject"/>
    <w:basedOn w:val="a8"/>
    <w:next w:val="a8"/>
    <w:link w:val="Char3"/>
    <w:semiHidden/>
    <w:unhideWhenUsed/>
    <w:rsid w:val="00F02E55"/>
    <w:rPr>
      <w:b/>
      <w:bCs/>
    </w:rPr>
  </w:style>
  <w:style w:type="character" w:customStyle="1" w:styleId="Char3">
    <w:name w:val="批注主题 Char"/>
    <w:link w:val="a9"/>
    <w:semiHidden/>
    <w:rsid w:val="00F02E55"/>
    <w:rPr>
      <w:b/>
      <w:bCs/>
      <w:kern w:val="2"/>
      <w:sz w:val="21"/>
      <w:szCs w:val="24"/>
    </w:rPr>
  </w:style>
  <w:style w:type="paragraph" w:styleId="aa">
    <w:name w:val="Normal (Web)"/>
    <w:basedOn w:val="a"/>
    <w:uiPriority w:val="99"/>
    <w:semiHidden/>
    <w:unhideWhenUsed/>
    <w:rsid w:val="007D5398"/>
    <w:pPr>
      <w:widowControl/>
      <w:spacing w:before="100" w:beforeAutospacing="1" w:after="100" w:afterAutospacing="1"/>
      <w:jc w:val="left"/>
    </w:pPr>
    <w:rPr>
      <w:rFonts w:ascii="宋体" w:hAnsi="宋体" w:cs="宋体"/>
      <w:kern w:val="0"/>
      <w:sz w:val="24"/>
    </w:rPr>
  </w:style>
  <w:style w:type="table" w:styleId="ab">
    <w:name w:val="Table Grid"/>
    <w:basedOn w:val="a1"/>
    <w:uiPriority w:val="59"/>
    <w:rsid w:val="00E863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k-title">
    <w:name w:val="ask-title"/>
    <w:rsid w:val="0012231E"/>
  </w:style>
  <w:style w:type="character" w:styleId="ac">
    <w:name w:val="Emphasis"/>
    <w:rsid w:val="0012231E"/>
    <w:rPr>
      <w:i/>
      <w:iCs/>
    </w:rPr>
  </w:style>
  <w:style w:type="paragraph" w:styleId="ad">
    <w:name w:val="Date"/>
    <w:basedOn w:val="a"/>
    <w:next w:val="a"/>
    <w:link w:val="Char4"/>
    <w:rsid w:val="0016030E"/>
    <w:pPr>
      <w:ind w:leftChars="2500" w:left="100"/>
    </w:pPr>
  </w:style>
  <w:style w:type="character" w:customStyle="1" w:styleId="Char4">
    <w:name w:val="日期 Char"/>
    <w:link w:val="ad"/>
    <w:rsid w:val="0016030E"/>
    <w:rPr>
      <w:rFonts w:ascii="仿宋_GB2312" w:eastAsia="仿宋_GB2312"/>
      <w:kern w:val="2"/>
      <w:sz w:val="28"/>
      <w:szCs w:val="28"/>
    </w:rPr>
  </w:style>
  <w:style w:type="table" w:customStyle="1" w:styleId="10">
    <w:name w:val="网格型1"/>
    <w:basedOn w:val="a1"/>
    <w:next w:val="ab"/>
    <w:rsid w:val="00BB193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note text"/>
    <w:basedOn w:val="a"/>
    <w:link w:val="Char5"/>
    <w:semiHidden/>
    <w:unhideWhenUsed/>
    <w:rsid w:val="000172CF"/>
    <w:pPr>
      <w:snapToGrid w:val="0"/>
      <w:jc w:val="left"/>
    </w:pPr>
    <w:rPr>
      <w:sz w:val="18"/>
      <w:szCs w:val="18"/>
    </w:rPr>
  </w:style>
  <w:style w:type="character" w:customStyle="1" w:styleId="Char5">
    <w:name w:val="脚注文本 Char"/>
    <w:link w:val="ae"/>
    <w:semiHidden/>
    <w:rsid w:val="000172CF"/>
    <w:rPr>
      <w:rFonts w:ascii="仿宋_GB2312" w:eastAsia="仿宋_GB2312"/>
      <w:kern w:val="2"/>
      <w:sz w:val="18"/>
      <w:szCs w:val="18"/>
    </w:rPr>
  </w:style>
  <w:style w:type="character" w:styleId="af">
    <w:name w:val="footnote reference"/>
    <w:semiHidden/>
    <w:unhideWhenUsed/>
    <w:rsid w:val="000172CF"/>
    <w:rPr>
      <w:vertAlign w:val="superscript"/>
    </w:rPr>
  </w:style>
  <w:style w:type="character" w:customStyle="1" w:styleId="2Char">
    <w:name w:val="标题 2 Char"/>
    <w:link w:val="2"/>
    <w:rsid w:val="00107E9F"/>
    <w:rPr>
      <w:rFonts w:ascii="Cambria" w:eastAsia="宋体" w:hAnsi="Cambria" w:cs="Times New Roman"/>
      <w:b/>
      <w:bCs/>
      <w:kern w:val="2"/>
      <w:sz w:val="32"/>
      <w:szCs w:val="32"/>
    </w:rPr>
  </w:style>
  <w:style w:type="character" w:customStyle="1" w:styleId="3Char">
    <w:name w:val="标题 3 Char"/>
    <w:link w:val="3"/>
    <w:semiHidden/>
    <w:rsid w:val="00107E9F"/>
    <w:rPr>
      <w:rFonts w:ascii="仿宋_GB2312" w:eastAsia="仿宋_GB2312"/>
      <w:b/>
      <w:bCs/>
      <w:kern w:val="2"/>
      <w:sz w:val="32"/>
      <w:szCs w:val="32"/>
    </w:rPr>
  </w:style>
  <w:style w:type="paragraph" w:customStyle="1" w:styleId="20">
    <w:name w:val="标题2"/>
    <w:basedOn w:val="2"/>
    <w:link w:val="2Char0"/>
    <w:qFormat/>
    <w:rsid w:val="002F1358"/>
    <w:pPr>
      <w:spacing w:before="0" w:after="0" w:line="360" w:lineRule="auto"/>
      <w:ind w:firstLine="554"/>
    </w:pPr>
    <w:rPr>
      <w:rFonts w:ascii="仿宋" w:eastAsia="仿宋" w:hAnsi="仿宋"/>
      <w:sz w:val="28"/>
      <w:szCs w:val="28"/>
    </w:rPr>
  </w:style>
  <w:style w:type="character" w:customStyle="1" w:styleId="2Char0">
    <w:name w:val="标题2 Char"/>
    <w:link w:val="20"/>
    <w:rsid w:val="002F1358"/>
    <w:rPr>
      <w:rFonts w:ascii="仿宋" w:eastAsia="仿宋" w:hAnsi="仿宋" w:cs="Times New Roman"/>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768575">
      <w:bodyDiv w:val="1"/>
      <w:marLeft w:val="0"/>
      <w:marRight w:val="0"/>
      <w:marTop w:val="0"/>
      <w:marBottom w:val="0"/>
      <w:divBdr>
        <w:top w:val="none" w:sz="0" w:space="0" w:color="auto"/>
        <w:left w:val="none" w:sz="0" w:space="0" w:color="auto"/>
        <w:bottom w:val="none" w:sz="0" w:space="0" w:color="auto"/>
        <w:right w:val="none" w:sz="0" w:space="0" w:color="auto"/>
      </w:divBdr>
    </w:div>
    <w:div w:id="162438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E462F-6C69-468D-A264-6C5A49D5D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1087</Words>
  <Characters>5435</Characters>
  <Application>Microsoft Office Word</Application>
  <DocSecurity>0</DocSecurity>
  <Lines>5435</Lines>
  <Paragraphs>1086</Paragraphs>
  <ScaleCrop>false</ScaleCrop>
  <Company/>
  <LinksUpToDate>false</LinksUpToDate>
  <CharactersWithSpaces>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 NULL</dc:creator>
  <cp:lastModifiedBy>张佚名</cp:lastModifiedBy>
  <cp:revision>2</cp:revision>
  <dcterms:created xsi:type="dcterms:W3CDTF">2020-08-28T07:32:00Z</dcterms:created>
  <dcterms:modified xsi:type="dcterms:W3CDTF">2020-08-28T07:32:00Z</dcterms:modified>
</cp:coreProperties>
</file>